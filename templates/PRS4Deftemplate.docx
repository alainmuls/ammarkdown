
<file path=[Content_Types].xml><?xml version="1.0" encoding="utf-8"?>
<Types xmlns="http://schemas.openxmlformats.org/package/2006/content-types">
  <Default Extension="emf" ContentType="image/x-emf"/>
  <Default Extension="jpg" ContentType="image/jpeg"/>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comments.xml" ContentType="application/vnd.openxmlformats-officedocument.wordprocessingml.comments+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word/webSettings.xml" ContentType="application/vnd.openxmlformats-officedocument.wordprocessingml.webSettings+xml"/>
  <Override PartName="/word/commentsExtended.xml" ContentType="application/vnd.openxmlformats-officedocument.wordprocessingml.commentsExtended+xml"/>
  <Override PartName="/docProps/core.xml" ContentType="application/vnd.openxmlformats-package.core-properties+xml"/>
  <Override PartName="/word/footer2.xml" ContentType="application/vnd.openxmlformats-officedocument.wordprocessingml.footer+xml"/>
  <Override PartName="/word/settings.xml" ContentType="application/vnd.openxmlformats-officedocument.wordprocessingml.settings+xml"/>
  <Override PartName="/word/commentsIds.xml" ContentType="application/vnd.openxmlformats-officedocument.wordprocessingml.commentsIds+xml"/>
  <Override PartName="/word/styles.xml" ContentType="application/vnd.openxmlformats-officedocument.wordprocessingml.styles+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9498" w:type="dxa"/>
        <w:tblInd w:w="-34" w:type="dxa"/>
        <w:tblLook w:val="04A0" w:firstRow="1" w:lastRow="0" w:firstColumn="1" w:lastColumn="0" w:noHBand="0" w:noVBand="1"/>
      </w:tblPr>
      <w:tblGrid>
        <w:gridCol w:w="3261"/>
        <w:gridCol w:w="6237"/>
      </w:tblGrid>
      <w:tr>
        <w:trPr>
          <w:cantSplit/>
        </w:trPr>
        <w:tc>
          <w:tcPr>
            <w:shd w:val="clear" w:color="auto" w:fill="auto"/>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3261" w:type="dxa"/>
            <w:textDirection w:val="lrTb"/>
            <w:noWrap w:val="false"/>
          </w:tcPr>
          <w:p>
            <w:pPr>
              <w:jc w:val="center"/>
              <w:rPr>
                <w:b/>
                <w:sz w:val="10"/>
                <w:lang w:val="en-GB"/>
              </w:rPr>
            </w:pPr>
            <w:r>
              <w:rPr>
                <w:b/>
                <w:lang w:val="en-GB"/>
              </w:rPr>
              <w:t xml:space="preserve">DEFENSIE</w:t>
            </w:r>
            <w:r>
              <w:rPr>
                <w:b/>
                <w:lang w:val="en-GB"/>
              </w:rPr>
              <w:br/>
            </w:r>
            <w:r/>
          </w:p>
          <w:p>
            <w:pPr>
              <w:jc w:val="center"/>
              <w:rPr>
                <w:lang w:val="en-GB"/>
              </w:rPr>
            </w:pPr>
            <w:r>
              <w:rPr>
                <w:lang w:val="en-GB"/>
              </w:rPr>
              <mc:AlternateContent>
                <mc:Choice Requires="wpg">
                  <w:drawing>
                    <wp:inline xmlns:wp="http://schemas.openxmlformats.org/drawingml/2006/wordprocessingDrawing" distT="0" distB="0" distL="0" distR="0">
                      <wp:extent cx="755650" cy="755650"/>
                      <wp:effectExtent l="0" t="0" r="0" b="0"/>
                      <wp:docPr id="2" name="Picture2" hidden="false"/>
                      <wp:cNvGraphicFramePr/>
                      <a:graphic xmlns:a="http://schemas.openxmlformats.org/drawingml/2006/main">
                        <a:graphicData uri="http://schemas.openxmlformats.org/drawingml/2006/picture">
                          <pic:pic xmlns:pic="http://schemas.openxmlformats.org/drawingml/2006/picture">
                            <pic:nvPicPr>
                              <pic:cNvPr id="4" name="Picture2" hidden="0"/>
                              <pic:cNvPicPr/>
                            </pic:nvPicPr>
                            <pic:blipFill>
                              <a:blip r:embed="rId12"/>
                              <a:stretch/>
                            </pic:blipFill>
                            <pic:spPr bwMode="auto">
                              <a:xfrm>
                                <a:off x="0" y="0"/>
                                <a:ext cx="755650" cy="755650"/>
                              </a:xfrm>
                              <a:prstGeom prst="rect">
                                <a:avLst/>
                              </a:prstGeom>
                              <a:noFill/>
                              <a:ln w="12700">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59.5pt;height:59.5pt;" strokeweight="1.00pt">
                      <v:path textboxrect="0,0,0,0"/>
                      <v:imagedata r:id="rId12" o:title=""/>
                    </v:shape>
                  </w:pict>
                </mc:Fallback>
              </mc:AlternateContent>
            </w:r>
            <w:r/>
          </w:p>
          <w:p>
            <w:pPr>
              <w:jc w:val="center"/>
              <w:rPr>
                <w:sz w:val="10"/>
                <w:lang w:val="en-GB"/>
              </w:rPr>
            </w:pPr>
            <w:r>
              <w:rPr>
                <w:sz w:val="10"/>
                <w:lang w:val="en-GB"/>
              </w:rPr>
            </w:r>
            <w:r/>
          </w:p>
          <w:p>
            <w:pPr>
              <w:jc w:val="center"/>
              <w:rPr>
                <w:b/>
                <w:u w:val="single"/>
                <w:lang w:val="en-GB"/>
              </w:rPr>
            </w:pPr>
            <w:r>
              <w:rPr>
                <w:b/>
                <w:u w:val="single"/>
                <w:lang w:val="en-GB"/>
              </w:rPr>
              <w:t xml:space="preserve">DG of ACOS</w:t>
            </w:r>
            <w:r/>
          </w:p>
          <w:p>
            <w:pPr>
              <w:jc w:val="center"/>
              <w:rPr>
                <w:lang w:val="en-GB"/>
              </w:rPr>
            </w:pPr>
            <w:r>
              <w:rPr>
                <w:b/>
                <w:u w:val="single"/>
                <w:lang w:val="en-GB"/>
              </w:rPr>
              <w:t xml:space="preserve">Dienst</w:t>
            </w:r>
            <w:r/>
          </w:p>
        </w:tc>
        <w:tc>
          <w:tcPr>
            <w:shd w:val="clear" w:color="auto" w:fill="auto"/>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6237" w:type="dxa"/>
            <w:textDirection w:val="lrTb"/>
            <w:noWrap w:val="false"/>
          </w:tcPr>
          <w:p>
            <w:pPr>
              <w:pStyle w:val="809"/>
              <w:numPr>
                <w:ilvl w:val="0"/>
                <w:numId w:val="0"/>
              </w:numPr>
              <w:jc w:val="left"/>
              <w:spacing w:after="40" w:before="40"/>
              <w:tabs>
                <w:tab w:val="clear" w:pos="3304" w:leader="none"/>
                <w:tab w:val="left" w:pos="3861" w:leader="none"/>
              </w:tabs>
              <w:rPr>
                <w:rFonts w:ascii="Times New Roman" w:hAnsi="Times New Roman" w:cs="Times New Roman"/>
                <w:sz w:val="22"/>
                <w:szCs w:val="22"/>
                <w:lang w:val="en-GB"/>
              </w:rPr>
            </w:pPr>
            <w:r>
              <w:rPr>
                <w:lang w:val="en-GB"/>
              </w:rPr>
              <w:tab/>
            </w:r>
            <w:r>
              <w:rPr>
                <w:rFonts w:ascii="Times New Roman" w:hAnsi="Times New Roman" w:cs="Times New Roman"/>
                <w:sz w:val="22"/>
                <w:szCs w:val="22"/>
                <w:lang w:val="en-GB"/>
              </w:rPr>
              <w:t xml:space="preserve">De </w:t>
            </w:r>
            <w:bookmarkStart w:id="0" w:name="_GoBack"/>
            <w:r/>
            <w:bookmarkEnd w:id="0"/>
            <w:r/>
            <w:r/>
          </w:p>
          <w:p>
            <w:pPr>
              <w:pStyle w:val="810"/>
              <w:numPr>
                <w:ilvl w:val="0"/>
                <w:numId w:val="0"/>
              </w:numPr>
              <w:spacing w:after="40" w:before="40"/>
              <w:tabs>
                <w:tab w:val="clear" w:pos="3304" w:leader="none"/>
                <w:tab w:val="left" w:pos="3861" w:leader="none"/>
              </w:tabs>
              <w:rPr>
                <w:lang w:val="en-GB"/>
              </w:rPr>
            </w:pPr>
            <w:r>
              <w:rPr>
                <w:rFonts w:ascii="Times New Roman" w:hAnsi="Times New Roman" w:cs="Times New Roman"/>
                <w:sz w:val="22"/>
                <w:lang w:val="en-GB"/>
              </w:rPr>
              <w:tab/>
            </w:r>
            <w:r/>
          </w:p>
        </w:tc>
      </w:tr>
    </w:tbl>
    <w:p>
      <w:pPr>
        <w:rPr>
          <w:sz w:val="16"/>
          <w:lang w:val="en-GB"/>
        </w:rPr>
      </w:pPr>
      <w:r>
        <w:rPr>
          <w:sz w:val="16"/>
          <w:lang w:val="en-GB"/>
        </w:rPr>
      </w:r>
      <w:r/>
    </w:p>
    <w:p>
      <w:pPr>
        <w:rPr>
          <w:sz w:val="16"/>
          <w:lang w:val="en-GB"/>
        </w:rPr>
      </w:pPr>
      <w:r>
        <w:rPr>
          <w:sz w:val="16"/>
          <w:lang w:val="en-GB"/>
        </w:rPr>
      </w:r>
      <w:r/>
    </w:p>
    <w:p>
      <w:pPr>
        <w:rPr>
          <w:sz w:val="16"/>
          <w:lang w:val="en-GB"/>
        </w:rPr>
      </w:pPr>
      <w:r>
        <w:rPr>
          <w:sz w:val="16"/>
          <w:lang w:val="en-GB"/>
        </w:rPr>
      </w:r>
      <w:r/>
    </w:p>
    <w:tbl>
      <w:tblPr>
        <w:tblW w:w="6237" w:type="dxa"/>
        <w:tblInd w:w="3124" w:type="dxa"/>
        <w:tblLook w:val="04A0" w:firstRow="1" w:lastRow="0" w:firstColumn="1" w:lastColumn="0" w:noHBand="0" w:noVBand="1"/>
      </w:tblPr>
      <w:tblGrid>
        <w:gridCol w:w="992"/>
        <w:gridCol w:w="5245"/>
      </w:tblGrid>
      <w:tr>
        <w:trPr/>
        <w:tc>
          <w:tcPr>
            <w:shd w:val="clear" w:color="auto" w:fill="auto"/>
            <w:tcBorders>
              <w:left w:val="single" w:color="000000" w:sz="4" w:space="0"/>
              <w:top w:val="single" w:color="000000" w:sz="4" w:space="0"/>
              <w:right w:val="single" w:color="000000" w:sz="4" w:space="0"/>
              <w:bottom w:val="single" w:color="000000" w:sz="4" w:space="0"/>
            </w:tcBorders>
            <w:tcMar>
              <w:left w:w="0" w:type="dxa"/>
              <w:top w:w="0" w:type="dxa"/>
              <w:right w:w="0" w:type="dxa"/>
              <w:bottom w:w="0" w:type="dxa"/>
            </w:tcMar>
            <w:tcW w:w="992" w:type="dxa"/>
            <w:textDirection w:val="lrTb"/>
            <w:noWrap w:val="false"/>
          </w:tcPr>
          <w:p>
            <w:pPr>
              <w:ind w:right="34"/>
              <w:tabs>
                <w:tab w:val="center" w:pos="2268" w:leader="none"/>
              </w:tabs>
              <w:rPr>
                <w:lang w:val="en-GB"/>
              </w:rPr>
            </w:pPr>
            <w:r>
              <w:rPr>
                <w:lang w:val="en-GB"/>
              </w:rPr>
              <w:t xml:space="preserve">Aan</w:t>
            </w:r>
            <w:r/>
          </w:p>
        </w:tc>
        <w:tc>
          <w:tcPr>
            <w:shd w:val="clear" w:color="auto" w:fill="auto"/>
            <w:tcBorders>
              <w:left w:val="single" w:color="000000" w:sz="4" w:space="0"/>
              <w:top w:val="single" w:color="000000" w:sz="4" w:space="0"/>
              <w:right w:val="single" w:color="000000" w:sz="4" w:space="0"/>
              <w:bottom w:val="single" w:color="000000" w:sz="4" w:space="0"/>
            </w:tcBorders>
            <w:tcMar>
              <w:left w:w="0" w:type="dxa"/>
              <w:top w:w="0" w:type="dxa"/>
              <w:right w:w="0" w:type="dxa"/>
              <w:bottom w:w="0" w:type="dxa"/>
            </w:tcMar>
            <w:tcW w:w="5245" w:type="dxa"/>
            <w:textDirection w:val="lrTb"/>
            <w:noWrap w:val="false"/>
          </w:tcPr>
          <w:p>
            <w:pPr>
              <w:spacing w:lineRule="auto" w:line="360"/>
              <w:tabs>
                <w:tab w:val="center" w:pos="2268" w:leader="none"/>
              </w:tabs>
              <w:rPr>
                <w:lang w:val="en-GB"/>
              </w:rPr>
            </w:pPr>
            <w:r>
              <w:rPr>
                <w:lang w:val="en-GB"/>
              </w:rPr>
              <w:t xml:space="preserve">Dir WTOD</w:t>
            </w:r>
            <w:r/>
          </w:p>
        </w:tc>
      </w:tr>
      <w:tr>
        <w:trPr/>
        <w:tc>
          <w:tcPr>
            <w:shd w:val="clear" w:color="auto" w:fill="auto"/>
            <w:tcBorders>
              <w:left w:val="single" w:color="000000" w:sz="4" w:space="0"/>
              <w:top w:val="single" w:color="000000" w:sz="4" w:space="0"/>
              <w:right w:val="single" w:color="000000" w:sz="4" w:space="0"/>
              <w:bottom w:val="single" w:color="000000" w:sz="4" w:space="0"/>
            </w:tcBorders>
            <w:tcMar>
              <w:left w:w="0" w:type="dxa"/>
              <w:top w:w="0" w:type="dxa"/>
              <w:right w:w="0" w:type="dxa"/>
              <w:bottom w:w="0" w:type="dxa"/>
            </w:tcMar>
            <w:tcW w:w="992" w:type="dxa"/>
            <w:textDirection w:val="lrTb"/>
            <w:noWrap w:val="false"/>
          </w:tcPr>
          <w:p>
            <w:pPr>
              <w:ind w:right="34"/>
              <w:tabs>
                <w:tab w:val="center" w:pos="2268" w:leader="none"/>
              </w:tabs>
              <w:rPr>
                <w:lang w:val="en-GB"/>
              </w:rPr>
            </w:pPr>
            <w:r>
              <w:rPr>
                <w:lang w:val="en-GB"/>
              </w:rPr>
              <w:t xml:space="preserve">Via mail</w:t>
            </w:r>
            <w:r/>
          </w:p>
        </w:tc>
        <w:tc>
          <w:tcPr>
            <w:shd w:val="clear" w:color="auto" w:fill="auto"/>
            <w:tcBorders>
              <w:left w:val="single" w:color="000000" w:sz="4" w:space="0"/>
              <w:top w:val="single" w:color="000000" w:sz="4" w:space="0"/>
              <w:right w:val="single" w:color="000000" w:sz="4" w:space="0"/>
              <w:bottom w:val="single" w:color="000000" w:sz="4" w:space="0"/>
            </w:tcBorders>
            <w:tcMar>
              <w:left w:w="0" w:type="dxa"/>
              <w:top w:w="0" w:type="dxa"/>
              <w:right w:w="0" w:type="dxa"/>
              <w:bottom w:w="0" w:type="dxa"/>
            </w:tcMar>
            <w:tcW w:w="5245" w:type="dxa"/>
            <w:textDirection w:val="lrTb"/>
            <w:noWrap w:val="false"/>
          </w:tcPr>
          <w:p>
            <w:pPr>
              <w:tabs>
                <w:tab w:val="center" w:pos="2268" w:leader="none"/>
              </w:tabs>
              <w:rPr>
                <w:color w:val="365F91"/>
                <w:u w:val="single"/>
                <w:lang w:val="en-GB"/>
              </w:rPr>
            </w:pPr>
            <w:r>
              <w:rPr>
                <w:lang w:val="en-GB"/>
              </w:rPr>
              <w:t xml:space="preserve">To: </w:t>
            </w:r>
            <w:hyperlink r:id="rId13" w:history="1">
              <w:r>
                <w:rPr>
                  <w:rStyle w:val="841"/>
                  <w:lang w:val="en-GB"/>
                </w:rPr>
                <w:t xml:space="preserve">IRSD-KHID-WTOD-DI</w:t>
              </w:r>
              <w:bookmarkStart w:id="1" w:name="_Hlt507587480"/>
              <w:bookmarkStart w:id="2" w:name="_Hlt507587481"/>
              <w:bookmarkEnd w:id="1"/>
              <w:bookmarkEnd w:id="2"/>
              <w:r>
                <w:rPr>
                  <w:rStyle w:val="841"/>
                  <w:lang w:val="en-GB"/>
                </w:rPr>
                <w:t xml:space="preserve">R-DL@mil.be</w:t>
              </w:r>
            </w:hyperlink>
            <w:r/>
            <w:r/>
          </w:p>
          <w:p>
            <w:pPr>
              <w:tabs>
                <w:tab w:val="center" w:pos="2268" w:leader="none"/>
              </w:tabs>
              <w:rPr>
                <w:lang w:val="en-GB"/>
              </w:rPr>
            </w:pPr>
            <w:r>
              <w:rPr>
                <w:lang w:val="en-GB"/>
              </w:rPr>
            </w:r>
            <w:r/>
          </w:p>
        </w:tc>
      </w:tr>
    </w:tbl>
    <w:p>
      <w:pPr>
        <w:tabs>
          <w:tab w:val="center" w:pos="2268" w:leader="none"/>
        </w:tabs>
        <w:rPr>
          <w:sz w:val="12"/>
          <w:lang w:val="en-GB"/>
        </w:rPr>
      </w:pPr>
      <w:r>
        <w:rPr>
          <w:sz w:val="12"/>
          <w:lang w:val="en-GB"/>
        </w:rPr>
      </w:r>
      <w:r/>
    </w:p>
    <w:p>
      <w:pPr>
        <w:tabs>
          <w:tab w:val="center" w:pos="2268" w:leader="none"/>
        </w:tabs>
        <w:rPr>
          <w:sz w:val="12"/>
          <w:lang w:val="en-GB"/>
        </w:rPr>
      </w:pPr>
      <w:r>
        <w:rPr>
          <w:sz w:val="12"/>
          <w:lang w:val="en-GB"/>
        </w:rPr>
      </w:r>
      <w:r/>
    </w:p>
    <w:p>
      <w:pPr>
        <w:rPr>
          <w:lang w:val="en-GB"/>
        </w:rPr>
      </w:pPr>
      <w:r>
        <w:rPr>
          <w:lang w:val="en-GB"/>
        </w:rPr>
      </w:r>
      <w:r/>
    </w:p>
    <w:p>
      <w:pPr>
        <w:rPr>
          <w:lang w:val="en-GB"/>
        </w:rPr>
      </w:pPr>
      <w:r>
        <w:rPr>
          <w:lang w:val="en-GB"/>
        </w:rPr>
      </w:r>
      <w:r/>
    </w:p>
    <w:tbl>
      <w:tblPr>
        <w:tblW w:w="9639" w:type="dxa"/>
        <w:tblLook w:val="04A0" w:firstRow="1" w:lastRow="0" w:firstColumn="1" w:lastColumn="0" w:noHBand="0" w:noVBand="1"/>
      </w:tblPr>
      <w:tblGrid>
        <w:gridCol w:w="823"/>
        <w:gridCol w:w="659"/>
        <w:gridCol w:w="7882"/>
        <w:gridCol w:w="275"/>
      </w:tblGrid>
      <w:tr>
        <w:trPr/>
        <w:tc>
          <w:tcPr>
            <w:gridSpan w:val="2"/>
            <w:shd w:val="clear" w:color="auto" w:fill="auto"/>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1276" w:type="dxa"/>
            <w:textDirection w:val="lrTb"/>
            <w:noWrap w:val="false"/>
          </w:tcPr>
          <w:p>
            <w:pPr>
              <w:ind w:right="-142"/>
              <w:tabs>
                <w:tab w:val="center" w:pos="1985" w:leader="none"/>
              </w:tabs>
              <w:rPr>
                <w:b/>
                <w:u w:val="single"/>
                <w:lang w:val="en-GB"/>
              </w:rPr>
            </w:pPr>
            <w:r>
              <w:rPr>
                <w:b/>
                <w:u w:val="single"/>
                <w:lang w:val="en-GB"/>
              </w:rPr>
              <w:t xml:space="preserve">Onderwerp</w:t>
            </w:r>
            <w:r>
              <w:rPr>
                <w:b/>
                <w:lang w:val="en-GB"/>
              </w:rPr>
              <w:t xml:space="preserve">:</w:t>
            </w:r>
            <w:r/>
          </w:p>
        </w:tc>
        <w:tc>
          <w:tcPr>
            <w:gridSpan w:val="2"/>
            <w:shd w:val="clear" w:color="auto" w:fill="auto"/>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8363" w:type="dxa"/>
            <w:textDirection w:val="lrTb"/>
            <w:noWrap w:val="false"/>
          </w:tcPr>
          <w:p>
            <w:pPr>
              <w:tabs>
                <w:tab w:val="center" w:pos="1985" w:leader="none"/>
              </w:tabs>
              <w:rPr>
                <w:b/>
                <w:lang w:val="en-GB"/>
              </w:rPr>
            </w:pPr>
            <w:r>
              <w:rPr>
                <w:b/>
                <w:lang w:val="en-GB"/>
              </w:rPr>
              <w:t xml:space="preserve">New study proposal WTOD/RSTD</w:t>
            </w:r>
            <w:r/>
          </w:p>
        </w:tc>
      </w:tr>
      <w:tr>
        <w:trPr>
          <w:gridAfter w:val="1"/>
        </w:trPr>
        <w:tc>
          <w:tcPr>
            <w:shd w:val="clear" w:color="auto" w:fill="auto"/>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709" w:type="dxa"/>
            <w:textDirection w:val="lrTb"/>
            <w:noWrap w:val="false"/>
          </w:tcPr>
          <w:p>
            <w:pPr>
              <w:tabs>
                <w:tab w:val="center" w:pos="1985" w:leader="none"/>
              </w:tabs>
              <w:rPr>
                <w:lang w:val="en-GB"/>
              </w:rPr>
            </w:pPr>
            <w:r>
              <w:rPr>
                <w:lang w:val="en-GB"/>
              </w:rPr>
            </w:r>
            <w:r/>
          </w:p>
        </w:tc>
        <w:tc>
          <w:tcPr>
            <w:gridSpan w:val="2"/>
            <w:shd w:val="clear" w:color="auto" w:fill="auto"/>
            <w:tcBorders>
              <w:left w:val="none" w:color="000000" w:sz="4" w:space="0"/>
              <w:top w:val="none" w:color="000000" w:sz="4" w:space="0"/>
              <w:right w:val="none" w:color="000000" w:sz="4" w:space="0"/>
              <w:bottom w:val="none" w:color="000000" w:sz="4" w:space="0"/>
            </w:tcBorders>
            <w:tcMar>
              <w:left w:w="0" w:type="dxa"/>
              <w:top w:w="0" w:type="dxa"/>
              <w:right w:w="0" w:type="dxa"/>
              <w:bottom w:w="0" w:type="dxa"/>
            </w:tcMar>
            <w:tcW w:w="8647" w:type="dxa"/>
            <w:textDirection w:val="lrTb"/>
            <w:noWrap w:val="false"/>
          </w:tcPr>
          <w:p>
            <w:pPr>
              <w:pStyle w:val="822"/>
              <w:tabs>
                <w:tab w:val="clear" w:pos="4153" w:leader="none"/>
                <w:tab w:val="clear" w:pos="8306" w:leader="none"/>
              </w:tabs>
              <w:rPr>
                <w:lang w:val="en-GB"/>
              </w:rPr>
            </w:pPr>
            <w:r>
              <w:rPr>
                <w:lang w:val="en-GB"/>
              </w:rPr>
            </w:r>
            <w:r/>
          </w:p>
          <w:p>
            <w:pPr>
              <w:pStyle w:val="822"/>
              <w:tabs>
                <w:tab w:val="clear" w:pos="4153" w:leader="none"/>
                <w:tab w:val="clear" w:pos="8306" w:leader="none"/>
              </w:tabs>
              <w:rPr>
                <w:lang w:val="en-GB"/>
              </w:rPr>
            </w:pPr>
            <w:r>
              <w:rPr>
                <w:lang w:val="en-GB"/>
              </w:rPr>
            </w:r>
            <w:r/>
          </w:p>
        </w:tc>
      </w:tr>
    </w:tbl>
    <w:p>
      <w:pPr>
        <w:pStyle w:val="832"/>
        <w:numPr>
          <w:ilvl w:val="0"/>
          <w:numId w:val="6"/>
        </w:numPr>
        <w:ind w:left="360" w:hanging="360"/>
        <w:tabs>
          <w:tab w:val="left" w:pos="360" w:leader="none"/>
          <w:tab w:val="clear" w:pos="425" w:leader="none"/>
        </w:tabs>
        <w:rPr>
          <w:rFonts w:ascii="Times New Roman" w:hAnsi="Times New Roman" w:cs="Times New Roman"/>
          <w:lang w:val="en-GB"/>
        </w:rPr>
      </w:pPr>
      <w:r>
        <w:rPr>
          <w:rFonts w:ascii="Times New Roman" w:hAnsi="Times New Roman" w:cs="Times New Roman"/>
          <w:lang w:val="en-GB"/>
        </w:rPr>
        <w:t xml:space="preserve">Proposal details</w:t>
      </w:r>
      <w:r/>
    </w:p>
    <w:p>
      <w:pPr>
        <w:numPr>
          <w:ilvl w:val="1"/>
          <w:numId w:val="4"/>
        </w:numPr>
        <w:ind w:left="720" w:hanging="360"/>
        <w:spacing w:lineRule="exact" w:line="240" w:before="120"/>
        <w:tabs>
          <w:tab w:val="left" w:pos="720" w:leader="none"/>
        </w:tabs>
        <w:rPr>
          <w:lang w:val="en-GB"/>
        </w:rPr>
      </w:pPr>
      <w:r>
        <w:rPr>
          <w:lang w:val="en-GB"/>
        </w:rPr>
        <w:t xml:space="preserve">Project director:</w:t>
      </w:r>
      <w:r>
        <w:rPr>
          <w:lang w:val="en-GB"/>
        </w:rPr>
        <w:t xml:space="preserve"> </w:t>
      </w:r>
      <w:r>
        <w:rPr>
          <w:szCs w:val="20"/>
          <w:lang w:val="en-GB"/>
        </w:rPr>
        <w:t xml:space="preserve">Alain </w:t>
      </w:r>
      <w:r>
        <w:rPr>
          <w:szCs w:val="20"/>
          <w:lang w:val="en-GB"/>
        </w:rPr>
        <w:t xml:space="preserve">Muls</w:t>
      </w:r>
      <w:r/>
    </w:p>
    <w:p>
      <w:pPr>
        <w:numPr>
          <w:ilvl w:val="1"/>
          <w:numId w:val="4"/>
        </w:numPr>
        <w:ind w:left="720" w:hanging="360"/>
        <w:spacing w:lineRule="exact" w:line="240" w:before="120"/>
        <w:tabs>
          <w:tab w:val="left" w:pos="720" w:leader="none"/>
        </w:tabs>
        <w:rPr>
          <w:lang w:val="en-GB"/>
        </w:rPr>
      </w:pPr>
      <w:r>
        <w:rPr>
          <w:lang w:val="en-GB"/>
        </w:rPr>
        <w:t xml:space="preserve">Title:</w:t>
      </w:r>
      <w:r>
        <w:rPr>
          <w:lang w:val="en-GB"/>
        </w:rPr>
        <w:t xml:space="preserve"> </w:t>
      </w:r>
      <w:r>
        <w:rPr>
          <w:b/>
          <w:szCs w:val="20"/>
          <w:lang w:val="en-GB"/>
        </w:rPr>
        <w:t xml:space="preserve">Public Regulated Service </w:t>
      </w:r>
      <w:r>
        <w:rPr>
          <w:b/>
          <w:szCs w:val="20"/>
          <w:lang w:val="en-GB"/>
        </w:rPr>
        <w:t xml:space="preserve">For</w:t>
      </w:r>
      <w:r>
        <w:rPr>
          <w:b/>
          <w:szCs w:val="20"/>
          <w:lang w:val="en-GB"/>
        </w:rPr>
        <w:t xml:space="preserve"> </w:t>
      </w:r>
      <w:r>
        <w:rPr>
          <w:b/>
          <w:lang w:val="en-GB"/>
        </w:rPr>
        <w:t xml:space="preserve">Defence</w:t>
      </w:r>
      <w:r>
        <w:rPr>
          <w:b/>
          <w:szCs w:val="20"/>
          <w:lang w:val="en-GB"/>
        </w:rPr>
        <w:t xml:space="preserve"> (PRS4Def)</w:t>
      </w:r>
      <w:r/>
    </w:p>
    <w:p>
      <w:pPr>
        <w:ind w:left="720"/>
        <w:spacing w:lineRule="exact" w:line="240" w:before="120"/>
        <w:tabs>
          <w:tab w:val="left" w:pos="720" w:leader="none"/>
        </w:tabs>
        <w:rPr>
          <w:lang w:val="en-GB"/>
        </w:rPr>
      </w:pPr>
      <w:r>
        <w:rPr>
          <w:lang w:val="en-GB"/>
        </w:rPr>
      </w:r>
      <w:r/>
    </w:p>
    <w:p>
      <w:pPr>
        <w:pStyle w:val="832"/>
        <w:numPr>
          <w:ilvl w:val="0"/>
          <w:numId w:val="6"/>
        </w:numPr>
        <w:ind w:left="360" w:hanging="360"/>
        <w:tabs>
          <w:tab w:val="left" w:pos="360" w:leader="none"/>
          <w:tab w:val="clear" w:pos="425" w:leader="none"/>
        </w:tabs>
        <w:rPr>
          <w:rFonts w:ascii="Times New Roman" w:hAnsi="Times New Roman" w:cs="Times New Roman"/>
          <w:lang w:val="en-GB"/>
        </w:rPr>
      </w:pPr>
      <w:r>
        <w:rPr>
          <w:rFonts w:ascii="Times New Roman" w:hAnsi="Times New Roman" w:cs="Times New Roman"/>
          <w:lang w:val="en-GB"/>
        </w:rPr>
        <w:t xml:space="preserve">Proposal summary (max. 200 words)</w:t>
      </w:r>
      <w:r/>
    </w:p>
    <w:p>
      <w:pPr>
        <w:jc w:val="both"/>
        <w:spacing w:after="120"/>
        <w:rPr>
          <w:sz w:val="22"/>
          <w:szCs w:val="20"/>
          <w:lang w:val="en-GB"/>
        </w:rPr>
        <w:pBdr>
          <w:left w:val="none" w:color="000000" w:sz="4" w:space="0"/>
          <w:top w:val="none" w:color="000000" w:sz="4" w:space="0"/>
          <w:right w:val="none" w:color="000000" w:sz="4" w:space="0"/>
          <w:bottom w:val="none" w:color="000000" w:sz="4" w:space="0"/>
          <w:between w:val="none" w:color="000000" w:sz="4" w:space="0"/>
        </w:pBdr>
      </w:pPr>
      <w:r>
        <w:rPr>
          <w:sz w:val="22"/>
          <w:szCs w:val="20"/>
          <w:lang w:val="en-GB"/>
        </w:rPr>
        <w:t xml:space="preserve">Although under civilian control, the EU radio-navigation programme GALILEO, and especially its Public</w:t>
      </w:r>
      <w:r>
        <w:rPr>
          <w:sz w:val="22"/>
          <w:lang w:val="en-GB"/>
        </w:rPr>
        <w:t xml:space="preserve"> </w:t>
      </w:r>
      <w:r>
        <w:rPr>
          <w:sz w:val="22"/>
          <w:szCs w:val="20"/>
          <w:lang w:val="en-GB"/>
        </w:rPr>
        <w:t xml:space="preserve">Regulated Service has the potential for military use, making it credible assets as Europe moves towards</w:t>
      </w:r>
      <w:r>
        <w:rPr>
          <w:sz w:val="22"/>
          <w:lang w:val="en-GB"/>
        </w:rPr>
        <w:t xml:space="preserve"> </w:t>
      </w:r>
      <w:r>
        <w:rPr>
          <w:sz w:val="22"/>
          <w:szCs w:val="20"/>
          <w:lang w:val="en-GB"/>
        </w:rPr>
        <w:t xml:space="preserve">strategic autonomy</w:t>
      </w:r>
      <w:r>
        <w:rPr>
          <w:rStyle w:val="842"/>
          <w:sz w:val="22"/>
          <w:lang w:val="en-GB"/>
        </w:rPr>
        <w:footnoteReference w:id="1"/>
      </w:r>
      <w:r>
        <w:rPr>
          <w:sz w:val="22"/>
          <w:szCs w:val="20"/>
          <w:lang w:val="en-GB"/>
        </w:rPr>
        <w:t xml:space="preserve">.</w:t>
      </w:r>
      <w:r/>
    </w:p>
    <w:p>
      <w:pPr>
        <w:jc w:val="both"/>
        <w:spacing w:after="120"/>
        <w:rPr>
          <w:sz w:val="22"/>
          <w:szCs w:val="20"/>
          <w:lang w:val="en-GB"/>
        </w:rPr>
        <w:pBdr>
          <w:left w:val="none" w:color="000000" w:sz="4" w:space="0"/>
          <w:top w:val="none" w:color="000000" w:sz="4" w:space="0"/>
          <w:right w:val="none" w:color="000000" w:sz="4" w:space="0"/>
          <w:bottom w:val="none" w:color="000000" w:sz="4" w:space="0"/>
          <w:between w:val="none" w:color="000000" w:sz="4" w:space="0"/>
        </w:pBdr>
      </w:pPr>
      <w:r>
        <w:rPr>
          <w:sz w:val="22"/>
          <w:szCs w:val="20"/>
          <w:lang w:val="en-GB"/>
        </w:rPr>
        <w:t xml:space="preserve">Yet, the </w:t>
      </w:r>
      <w:r>
        <w:rPr>
          <w:sz w:val="22"/>
          <w:lang w:val="en-GB"/>
        </w:rPr>
        <w:t xml:space="preserve">defence</w:t>
      </w:r>
      <w:r>
        <w:rPr>
          <w:sz w:val="22"/>
          <w:szCs w:val="20"/>
          <w:lang w:val="en-GB"/>
        </w:rPr>
        <w:t xml:space="preserve"> dimension of GALILEO still needs to be enhanced by PRS engineering, user equipment</w:t>
      </w:r>
      <w:r>
        <w:rPr>
          <w:sz w:val="22"/>
          <w:lang w:val="en-GB"/>
        </w:rPr>
        <w:t xml:space="preserve"> </w:t>
      </w:r>
      <w:r>
        <w:rPr>
          <w:sz w:val="22"/>
          <w:szCs w:val="20"/>
          <w:lang w:val="en-GB"/>
        </w:rPr>
        <w:t xml:space="preserve">development, PRS operations supported by the Competent PRS Authority and increased user</w:t>
      </w:r>
      <w:r>
        <w:rPr>
          <w:sz w:val="22"/>
          <w:lang w:val="en-GB"/>
        </w:rPr>
        <w:t xml:space="preserve"> </w:t>
      </w:r>
      <w:r>
        <w:rPr>
          <w:sz w:val="22"/>
          <w:szCs w:val="20"/>
          <w:lang w:val="en-GB"/>
        </w:rPr>
        <w:t xml:space="preserve">involvement.</w:t>
      </w:r>
      <w:r/>
    </w:p>
    <w:p>
      <w:pPr>
        <w:jc w:val="both"/>
        <w:spacing w:after="120"/>
        <w:rPr>
          <w:sz w:val="22"/>
          <w:szCs w:val="20"/>
          <w:lang w:val="en-GB"/>
        </w:rPr>
        <w:pBdr>
          <w:left w:val="none" w:color="000000" w:sz="4" w:space="0"/>
          <w:top w:val="none" w:color="000000" w:sz="4" w:space="0"/>
          <w:right w:val="none" w:color="000000" w:sz="4" w:space="0"/>
          <w:bottom w:val="none" w:color="000000" w:sz="4" w:space="0"/>
          <w:between w:val="none" w:color="000000" w:sz="4" w:space="0"/>
        </w:pBdr>
      </w:pPr>
      <w:r>
        <w:rPr>
          <w:sz w:val="22"/>
          <w:szCs w:val="20"/>
          <w:lang w:val="en-GB"/>
        </w:rPr>
        <w:t xml:space="preserve">Public Regulated Service for </w:t>
      </w:r>
      <w:r>
        <w:rPr>
          <w:sz w:val="22"/>
          <w:lang w:val="en-GB"/>
        </w:rPr>
        <w:t xml:space="preserve">Defence</w:t>
      </w:r>
      <w:r>
        <w:rPr>
          <w:sz w:val="22"/>
          <w:szCs w:val="20"/>
          <w:lang w:val="en-GB"/>
        </w:rPr>
        <w:t xml:space="preserve"> project will focus on the definition of testing tools and methodologies</w:t>
      </w:r>
      <w:r>
        <w:rPr>
          <w:sz w:val="22"/>
          <w:lang w:val="en-GB"/>
        </w:rPr>
        <w:t xml:space="preserve"> </w:t>
      </w:r>
      <w:r>
        <w:rPr>
          <w:sz w:val="22"/>
          <w:szCs w:val="20"/>
          <w:lang w:val="en-GB"/>
        </w:rPr>
        <w:t xml:space="preserve">in order to support the assessment of PRS added value for </w:t>
      </w:r>
      <w:r>
        <w:rPr>
          <w:sz w:val="22"/>
          <w:lang w:val="en-GB"/>
        </w:rPr>
        <w:t xml:space="preserve">defence</w:t>
      </w:r>
      <w:r>
        <w:rPr>
          <w:sz w:val="22"/>
          <w:szCs w:val="20"/>
          <w:lang w:val="en-GB"/>
        </w:rPr>
        <w:t xml:space="preserve"> applications. The project will</w:t>
      </w:r>
      <w:r>
        <w:rPr>
          <w:sz w:val="22"/>
          <w:lang w:val="en-GB"/>
        </w:rPr>
        <w:t xml:space="preserve"> </w:t>
      </w:r>
      <w:r>
        <w:rPr>
          <w:sz w:val="22"/>
          <w:szCs w:val="20"/>
          <w:lang w:val="en-GB"/>
        </w:rPr>
        <w:t xml:space="preserve">also define and test PRS Operational Scenarios in the context of </w:t>
      </w:r>
      <w:r>
        <w:rPr>
          <w:sz w:val="22"/>
          <w:lang w:val="en-GB"/>
        </w:rPr>
        <w:t xml:space="preserve">defence</w:t>
      </w:r>
      <w:r>
        <w:rPr>
          <w:sz w:val="22"/>
          <w:szCs w:val="20"/>
          <w:lang w:val="en-GB"/>
        </w:rPr>
        <w:t xml:space="preserve"> use cases (Air/Land/Marine).</w:t>
      </w:r>
      <w:r/>
    </w:p>
    <w:p>
      <w:pPr>
        <w:jc w:val="both"/>
        <w:spacing w:after="120"/>
        <w:rPr>
          <w:sz w:val="22"/>
          <w:szCs w:val="20"/>
          <w:lang w:val="en-GB"/>
        </w:rPr>
        <w:pBdr>
          <w:left w:val="none" w:color="000000" w:sz="4" w:space="0"/>
          <w:top w:val="none" w:color="000000" w:sz="4" w:space="0"/>
          <w:right w:val="none" w:color="000000" w:sz="4" w:space="0"/>
          <w:bottom w:val="none" w:color="000000" w:sz="4" w:space="0"/>
          <w:between w:val="none" w:color="000000" w:sz="4" w:space="0"/>
        </w:pBdr>
      </w:pPr>
      <w:r>
        <w:rPr>
          <w:sz w:val="22"/>
          <w:szCs w:val="20"/>
          <w:lang w:val="en-GB"/>
        </w:rPr>
        <w:t xml:space="preserve">To do so, the project will rely on the collaboration of the Royal Military Academy and M3 Systems</w:t>
      </w:r>
      <w:r>
        <w:rPr>
          <w:sz w:val="22"/>
          <w:lang w:val="en-GB"/>
        </w:rPr>
        <w:t xml:space="preserve"> </w:t>
      </w:r>
      <w:r>
        <w:rPr>
          <w:sz w:val="22"/>
          <w:szCs w:val="20"/>
          <w:lang w:val="en-GB"/>
        </w:rPr>
        <w:t xml:space="preserve">Belgium, which already collaborate closely in the context EU PRS Joint Test Activities, for the radio</w:t>
      </w:r>
      <w:r>
        <w:rPr>
          <w:sz w:val="22"/>
          <w:lang w:val="en-GB"/>
        </w:rPr>
        <w:t xml:space="preserve">-</w:t>
      </w:r>
      <w:r>
        <w:rPr>
          <w:sz w:val="22"/>
          <w:szCs w:val="20"/>
          <w:lang w:val="en-GB"/>
        </w:rPr>
        <w:t xml:space="preserve">navigation</w:t>
      </w:r>
      <w:r>
        <w:rPr>
          <w:sz w:val="22"/>
          <w:lang w:val="en-GB"/>
        </w:rPr>
        <w:t xml:space="preserve"> </w:t>
      </w:r>
      <w:r>
        <w:rPr>
          <w:sz w:val="22"/>
          <w:szCs w:val="20"/>
          <w:lang w:val="en-GB"/>
        </w:rPr>
        <w:t xml:space="preserve">expertise and of ACOS STRAT for the definition of the need and of the operational requirements.</w:t>
      </w:r>
      <w:r/>
    </w:p>
    <w:p>
      <w:pPr>
        <w:jc w:val="both"/>
        <w:spacing w:after="120"/>
        <w:rPr>
          <w:lang w:val="en-GB"/>
        </w:rPr>
      </w:pPr>
      <w:r>
        <w:rPr>
          <w:sz w:val="22"/>
          <w:szCs w:val="20"/>
          <w:lang w:val="en-GB"/>
        </w:rPr>
        <w:t xml:space="preserve">PRS4Def aims at delivering test methodologies, tools and infrastructure, landscapes the GNSS usage</w:t>
      </w:r>
      <w:r>
        <w:rPr>
          <w:sz w:val="22"/>
          <w:lang w:val="en-GB"/>
        </w:rPr>
        <w:t xml:space="preserve"> </w:t>
      </w:r>
      <w:r>
        <w:rPr>
          <w:sz w:val="22"/>
          <w:szCs w:val="20"/>
          <w:lang w:val="en-GB"/>
        </w:rPr>
        <w:t xml:space="preserve">within </w:t>
      </w:r>
      <w:r>
        <w:rPr>
          <w:sz w:val="22"/>
          <w:lang w:val="en-GB"/>
        </w:rPr>
        <w:t xml:space="preserve">Defence</w:t>
      </w:r>
      <w:r>
        <w:rPr>
          <w:sz w:val="22"/>
          <w:szCs w:val="20"/>
          <w:lang w:val="en-GB"/>
        </w:rPr>
        <w:t xml:space="preserve">, integrates PRS Position, Navigation &amp; Timing specific capacities in real life operational</w:t>
      </w:r>
      <w:r>
        <w:rPr>
          <w:sz w:val="22"/>
          <w:lang w:val="en-GB"/>
        </w:rPr>
        <w:t xml:space="preserve"> </w:t>
      </w:r>
      <w:r>
        <w:rPr>
          <w:sz w:val="22"/>
          <w:szCs w:val="20"/>
          <w:lang w:val="en-GB"/>
        </w:rPr>
        <w:t xml:space="preserve">environments for Belgian Land, Air and Marine forces and provide monitoring capabilities of the PRS</w:t>
      </w:r>
      <w:r>
        <w:rPr>
          <w:sz w:val="22"/>
          <w:lang w:val="en-GB"/>
        </w:rPr>
        <w:t xml:space="preserve"> </w:t>
      </w:r>
      <w:r>
        <w:rPr>
          <w:sz w:val="22"/>
          <w:szCs w:val="20"/>
          <w:lang w:val="en-GB"/>
        </w:rPr>
        <w:t xml:space="preserve">spectrum.</w:t>
      </w:r>
      <w:r>
        <w:rPr>
          <w:sz w:val="22"/>
          <w:lang w:val="en-GB"/>
        </w:rPr>
        <w:br w:type="page"/>
      </w:r>
      <w:r/>
    </w:p>
    <w:p>
      <w:pPr>
        <w:pStyle w:val="832"/>
        <w:numPr>
          <w:ilvl w:val="0"/>
          <w:numId w:val="6"/>
        </w:numPr>
        <w:ind w:left="360" w:hanging="360"/>
        <w:tabs>
          <w:tab w:val="left" w:pos="360" w:leader="none"/>
          <w:tab w:val="clear" w:pos="425" w:leader="none"/>
        </w:tabs>
        <w:rPr>
          <w:rFonts w:ascii="Times New Roman" w:hAnsi="Times New Roman" w:cs="Times New Roman"/>
          <w:lang w:val="en-GB"/>
        </w:rPr>
      </w:pPr>
      <w:r>
        <w:rPr>
          <w:rFonts w:ascii="Times New Roman" w:hAnsi="Times New Roman" w:cs="Times New Roman"/>
          <w:lang w:val="en-GB"/>
        </w:rPr>
        <w:t xml:space="preserve">Proposal Description (</w:t>
      </w:r>
      <w:commentRangeStart w:id="0"/>
      <w:r>
        <w:rPr>
          <w:rFonts w:ascii="Times New Roman" w:hAnsi="Times New Roman" w:cs="Times New Roman"/>
          <w:lang w:val="en-GB"/>
        </w:rPr>
        <w:t xml:space="preserve">max. 4 pages, </w:t>
      </w:r>
      <w:r>
        <w:rPr>
          <w:rFonts w:ascii="Times New Roman" w:hAnsi="Times New Roman" w:cs="Times New Roman"/>
          <w:lang w:val="en-GB"/>
        </w:rPr>
        <w:t xml:space="preserve">ref’s</w:t>
      </w:r>
      <w:r>
        <w:rPr>
          <w:rFonts w:ascii="Times New Roman" w:hAnsi="Times New Roman" w:cs="Times New Roman"/>
          <w:lang w:val="en-GB"/>
        </w:rPr>
        <w:t xml:space="preserve"> included</w:t>
      </w:r>
      <w:commentRangeEnd w:id="0"/>
      <w:r>
        <w:commentReference w:id="0"/>
      </w:r>
      <w:r>
        <w:rPr>
          <w:rFonts w:ascii="Times New Roman" w:hAnsi="Times New Roman" w:cs="Times New Roman"/>
          <w:lang w:val="en-GB"/>
        </w:rPr>
        <w:t xml:space="preserve">)</w:t>
      </w:r>
      <w:r/>
    </w:p>
    <w:p>
      <w:pPr>
        <w:jc w:val="both"/>
        <w:spacing w:after="120"/>
        <w:rPr>
          <w:sz w:val="22"/>
          <w:lang w:val="en-GB"/>
        </w:rPr>
        <w:pBdr>
          <w:left w:val="none" w:color="000000" w:sz="4" w:space="0"/>
          <w:top w:val="none" w:color="000000" w:sz="4" w:space="0"/>
          <w:right w:val="none" w:color="000000" w:sz="4" w:space="0"/>
          <w:bottom w:val="none" w:color="000000" w:sz="4" w:space="0"/>
          <w:between w:val="none" w:color="000000" w:sz="4" w:space="0"/>
        </w:pBdr>
      </w:pPr>
      <w:r>
        <w:rPr>
          <w:sz w:val="22"/>
          <w:lang w:val="en-GB"/>
        </w:rPr>
        <w:t xml:space="preserve">The strong dependence on GNSS for PNT make security and </w:t>
      </w:r>
      <w:r>
        <w:rPr>
          <w:sz w:val="22"/>
          <w:lang w:val="en-GB"/>
        </w:rPr>
        <w:t xml:space="preserve">defence</w:t>
      </w:r>
      <w:r>
        <w:rPr>
          <w:sz w:val="22"/>
          <w:lang w:val="en-GB"/>
        </w:rPr>
        <w:t xml:space="preserve"> forces vulnerable to unintentional radio-frequency interferences and intentional navigation warfare activities like jamming (to block or congest satellite signal bands), meaconing (interception and rebroadcast of navigation signals) and </w:t>
      </w:r>
      <w:r>
        <w:rPr>
          <w:sz w:val="22"/>
          <w:lang w:val="en-GB"/>
        </w:rPr>
        <w:t xml:space="preserve">spoofing</w:t>
      </w:r>
      <w:r>
        <w:rPr>
          <w:sz w:val="22"/>
          <w:vertAlign w:val="superscript"/>
          <w:lang w:val="en-GB"/>
        </w:rPr>
        <w:footnoteReference w:id="2"/>
      </w:r>
      <w:r>
        <w:rPr>
          <w:sz w:val="22"/>
          <w:lang w:val="en-GB"/>
        </w:rPr>
        <w:t xml:space="preserve"> (satellite impersonation). These activities are very affordable, also for non-state actors, and easily achievable on open navigation services from GNSS systems</w:t>
      </w:r>
      <w:r>
        <w:rPr>
          <w:sz w:val="22"/>
          <w:vertAlign w:val="superscript"/>
          <w:lang w:val="en-GB"/>
        </w:rPr>
        <w:footnoteReference w:id="3"/>
      </w:r>
      <w:r>
        <w:rPr>
          <w:sz w:val="22"/>
          <w:lang w:val="en-GB"/>
        </w:rPr>
        <w:t xml:space="preserve">.</w:t>
      </w:r>
      <w:r>
        <w:rPr>
          <w:sz w:val="22"/>
          <w:lang w:val="en-GB"/>
        </w:rPr>
        <w:t xml:space="preserve"> </w:t>
      </w:r>
      <w:r>
        <w:rPr>
          <w:sz w:val="22"/>
          <w:lang w:val="en-GB"/>
        </w:rPr>
        <w:t xml:space="preserve">The increased awareness of GNSS vulnerabilities leads towards considering this as an important planning factor for almost all ongoing operations, even during normal daily tasks.</w:t>
      </w:r>
      <w:r/>
    </w:p>
    <w:p>
      <w:pPr>
        <w:jc w:val="both"/>
        <w:spacing w:after="120"/>
        <w:rPr>
          <w:sz w:val="22"/>
          <w:lang w:val="en-GB"/>
        </w:rPr>
      </w:pPr>
      <w:r>
        <w:rPr>
          <w:sz w:val="22"/>
          <w:lang w:val="en-GB"/>
        </w:rPr>
        <w:t xml:space="preserve">The increased reliance on PNT availability from GPS' Standard Positioning Service (SPS) of both civilian (security forces, mobile communication </w:t>
      </w:r>
      <w:r>
        <w:rPr>
          <w:sz w:val="22"/>
          <w:lang w:val="en-GB"/>
        </w:rPr>
        <w:t xml:space="preserve">infrastructure or critical infrastructures) and military actors demonstrate the almost blind faith of the public in an always perfectly performing GPS system. The United States, as owner of GPS, states that its responsibility ends once signals are in space</w:t>
      </w:r>
      <w:r>
        <w:rPr>
          <w:sz w:val="22"/>
          <w:vertAlign w:val="superscript"/>
          <w:lang w:val="en-GB"/>
        </w:rPr>
        <w:footnoteReference w:id="4"/>
      </w:r>
      <w:r>
        <w:rPr>
          <w:sz w:val="22"/>
          <w:lang w:val="en-GB"/>
        </w:rPr>
        <w:t xml:space="preserve"> and reports from the US Air Force demonstrate a nearly perfect functioning GPS system. Meanwhile the US Department of Homeland Security has called the Global Positioning System a single point of failure for critical infrastructure</w:t>
      </w:r>
      <w:r>
        <w:rPr>
          <w:sz w:val="22"/>
          <w:vertAlign w:val="superscript"/>
          <w:lang w:val="en-GB"/>
        </w:rPr>
        <w:footnoteReference w:id="5"/>
      </w:r>
      <w:r>
        <w:rPr>
          <w:sz w:val="22"/>
          <w:lang w:val="en-GB"/>
        </w:rPr>
        <w:t xml:space="preserve">. This is because GPS signals are essential to virtually every networked technology but are exceptionally weak</w:t>
      </w:r>
      <w:r>
        <w:rPr>
          <w:sz w:val="22"/>
          <w:vertAlign w:val="superscript"/>
          <w:lang w:val="en-GB"/>
        </w:rPr>
        <w:footnoteReference w:id="6"/>
      </w:r>
      <w:r>
        <w:rPr>
          <w:sz w:val="22"/>
          <w:lang w:val="en-GB"/>
        </w:rPr>
        <w:t xml:space="preserve">.</w:t>
      </w:r>
      <w:r/>
    </w:p>
    <w:p>
      <w:pPr>
        <w:jc w:val="both"/>
        <w:spacing w:after="120"/>
        <w:rPr>
          <w:sz w:val="22"/>
          <w:lang w:val="en-GB"/>
        </w:rPr>
      </w:pPr>
      <w:r>
        <w:rPr>
          <w:sz w:val="22"/>
          <w:lang w:val="en-GB"/>
        </w:rPr>
        <w:t xml:space="preserve">At the same time, military, economic, and scientific experts are aware of the little effort for adversaries and electronic enthusiasts to develop ways to interfere w</w:t>
      </w:r>
      <w:r>
        <w:rPr>
          <w:sz w:val="22"/>
          <w:lang w:val="en-GB"/>
        </w:rPr>
        <w:t xml:space="preserve">ith GNSS. The Resilient Navigation and Timing Foundation published an analysis of the biggest threats to GNSS, ranking them by vulnerability, potential damage, and the intent and capacity to carry them out. The top three threats were on-going accidental ja</w:t>
      </w:r>
      <w:r>
        <w:rPr>
          <w:sz w:val="22"/>
          <w:lang w:val="en-GB"/>
        </w:rPr>
        <w:t xml:space="preserve">mming and the potential use of powerful jamming devices by either a rival military or terrorist groups. The 2018 NATO exercise, Trident Juncture in Norway, that involved thousands of US and NATO troops, reported that Russian military jammed the GPS signals</w:t>
      </w:r>
      <w:r>
        <w:rPr>
          <w:rStyle w:val="842"/>
          <w:sz w:val="22"/>
          <w:lang w:val="en-GB"/>
        </w:rPr>
        <w:footnoteReference w:id="7"/>
      </w:r>
      <w:r>
        <w:rPr>
          <w:sz w:val="22"/>
          <w:lang w:val="en-GB"/>
        </w:rPr>
        <w:t xml:space="preserve">.</w:t>
      </w:r>
      <w:r/>
    </w:p>
    <w:p>
      <w:pPr>
        <w:jc w:val="both"/>
        <w:spacing w:after="120"/>
        <w:rPr>
          <w:sz w:val="22"/>
          <w:lang w:val="en-GB"/>
        </w:rPr>
      </w:pPr>
      <w:r>
        <w:rPr>
          <w:sz w:val="22"/>
          <w:lang w:val="en-GB"/>
        </w:rPr>
        <w:t xml:space="preserve">The EU flagship space programmes, GALILEO and Copernicus, essentially civil and commercial in nature, have the potential for military use, making them credible assets as Europe moves towards strategic autonomy</w:t>
      </w:r>
      <w:r>
        <w:rPr>
          <w:sz w:val="22"/>
          <w:vertAlign w:val="superscript"/>
          <w:lang w:val="en-GB"/>
        </w:rPr>
        <w:footnoteReference w:id="8"/>
      </w:r>
      <w:r>
        <w:rPr>
          <w:sz w:val="22"/>
          <w:lang w:val="en-GB"/>
        </w:rPr>
        <w:t xml:space="preserve">. GALILEO is Europe's initiative for a state-of-the-art global satellite navigation system, providing autonomous navigation and positioning services while maintaining interoperability with other GNSS systems such as GPS and GLONASS. The system, when f</w:t>
      </w:r>
      <w:r>
        <w:rPr>
          <w:sz w:val="22"/>
          <w:lang w:val="en-GB"/>
        </w:rPr>
        <w:t xml:space="preserve">ully deployed, will consist of 30 satellites and the associated ground infrastructure. One of the four GALILEO services, the Public Regulated Service (PRS) is an encrypted navigation service designed to be resistant to involuntary interference and spoofing</w:t>
      </w:r>
      <w:r>
        <w:rPr>
          <w:sz w:val="22"/>
          <w:vertAlign w:val="superscript"/>
          <w:lang w:val="en-GB"/>
        </w:rPr>
        <w:footnoteReference w:id="9"/>
      </w:r>
      <w:r>
        <w:rPr>
          <w:sz w:val="22"/>
          <w:lang w:val="en-GB"/>
        </w:rPr>
        <w:t xml:space="preserve">, designed to be used for military and civil security purposes</w:t>
      </w:r>
      <w:r>
        <w:rPr>
          <w:sz w:val="22"/>
          <w:vertAlign w:val="superscript"/>
          <w:lang w:val="en-GB"/>
        </w:rPr>
        <w:footnoteReference w:id="10"/>
      </w:r>
      <w:r>
        <w:rPr>
          <w:sz w:val="22"/>
          <w:lang w:val="en-GB"/>
        </w:rPr>
        <w:t xml:space="preserve">. The PRS is reserved for governmental authorised users and sensitive applications requiring high continuity. It is delivered through a security chain adapted to the needs of the EU Member States (MSs) and of the European Union</w:t>
      </w:r>
      <w:r>
        <w:rPr>
          <w:sz w:val="22"/>
          <w:vertAlign w:val="superscript"/>
          <w:lang w:val="en-GB"/>
        </w:rPr>
        <w:footnoteReference w:id="11"/>
      </w:r>
      <w:r>
        <w:rPr>
          <w:sz w:val="22"/>
          <w:lang w:val="en-GB"/>
        </w:rPr>
        <w:t xml:space="preserve">.</w:t>
      </w:r>
      <w:r/>
    </w:p>
    <w:p>
      <w:pPr>
        <w:pStyle w:val="821"/>
        <w:jc w:val="both"/>
        <w:spacing w:after="120"/>
        <w:rPr>
          <w:sz w:val="22"/>
          <w:lang w:val="en-GB"/>
        </w:rPr>
      </w:pPr>
      <w:r>
        <w:rPr>
          <w:sz w:val="22"/>
          <w:lang w:val="en-GB"/>
        </w:rPr>
        <w:t xml:space="preserve">The objective of the PRS is to improve the probability of continuous availability of the Signal-in-Space (</w:t>
      </w:r>
      <w:r>
        <w:rPr>
          <w:sz w:val="22"/>
          <w:lang w:val="en-GB"/>
        </w:rPr>
        <w:t xml:space="preserve">SiS</w:t>
      </w:r>
      <w:r>
        <w:rPr>
          <w:sz w:val="22"/>
          <w:lang w:val="en-GB"/>
        </w:rPr>
        <w:t xml:space="preserve">) and the availability and robustness of the associated navigation services against interfering threats to security critical applications and us</w:t>
      </w:r>
      <w:r>
        <w:rPr>
          <w:sz w:val="22"/>
          <w:lang w:val="en-GB"/>
        </w:rPr>
        <w:t xml:space="preserve">ers. This major PRS driver is obtained by the characteristics of its signal such as the modulation or the encryption, which protects it against jamming, meaconing and spoofing and the introduction of interference mitigation technologies. According to Blyth</w:t>
      </w:r>
      <w:r>
        <w:rPr>
          <w:rStyle w:val="842"/>
          <w:sz w:val="22"/>
          <w:lang w:val="en-GB"/>
        </w:rPr>
        <w:footnoteReference w:id="12"/>
      </w:r>
      <w:r>
        <w:rPr>
          <w:sz w:val="22"/>
          <w:lang w:val="en-GB"/>
        </w:rPr>
        <w:t xml:space="preserve">, security is a fundamental issue in all space programmes and, as such, must be one that is embedded into the planning from the beginning. This is the reason why a security chain, </w:t>
      </w:r>
      <w:r>
        <w:rPr>
          <w:sz w:val="22"/>
          <w:lang w:val="en-GB"/>
        </w:rPr>
        <w:t xml:space="preserve">from the GALILEO system to the PRS user forms an integral part of the GALILEO infrastructure from its conception.</w:t>
      </w:r>
      <w:r/>
    </w:p>
    <w:p>
      <w:pPr>
        <w:pStyle w:val="821"/>
        <w:jc w:val="both"/>
        <w:rPr>
          <w:sz w:val="22"/>
          <w:lang w:val="en-GB"/>
        </w:rPr>
      </w:pPr>
      <w:r>
        <w:rPr>
          <w:sz w:val="22"/>
          <w:lang w:val="en-GB"/>
        </w:rPr>
        <w:t xml:space="preserve">The introduction of interference mitigation technologies </w:t>
      </w:r>
      <w:r>
        <w:rPr>
          <w:sz w:val="22"/>
          <w:lang w:val="en-GB"/>
        </w:rPr>
        <w:t xml:space="preserve">and cryptographic techniques for the PRS carries with it a responsibility to ensure that access to these technologies is adequately controlled to prevent misuse of the technologies against the interests of EU Member States. The GALILEO Security Monitoring </w:t>
      </w:r>
      <w:r>
        <w:rPr>
          <w:sz w:val="22"/>
          <w:lang w:val="en-GB"/>
        </w:rPr>
        <w:t xml:space="preserve">Center</w:t>
      </w:r>
      <w:r>
        <w:rPr>
          <w:sz w:val="22"/>
          <w:lang w:val="en-GB"/>
        </w:rPr>
        <w:t xml:space="preserve"> (GSMC) executes this specific function within the European GNSS Agency (GSA) ensuring that the GALILEO infrastructure is adequately protected</w:t>
      </w:r>
      <w:r>
        <w:rPr>
          <w:rStyle w:val="842"/>
          <w:sz w:val="22"/>
          <w:lang w:val="en-GB"/>
        </w:rPr>
        <w:footnoteReference w:id="13"/>
      </w:r>
      <w:r>
        <w:rPr>
          <w:sz w:val="22"/>
          <w:lang w:val="en-GB"/>
        </w:rPr>
        <w:t xml:space="preserve">. Following an independent security accreditation process by the Security Accreditation Board (SAB), the GSMC serves as an operator inside the GSA performing following unique roles:</w:t>
      </w:r>
      <w:r/>
    </w:p>
    <w:p>
      <w:pPr>
        <w:pStyle w:val="846"/>
        <w:numPr>
          <w:ilvl w:val="0"/>
          <w:numId w:val="13"/>
        </w:numPr>
        <w:ind w:left="993" w:hanging="358"/>
        <w:rPr>
          <w:sz w:val="22"/>
          <w:lang w:val="en-GB"/>
        </w:rPr>
      </w:pPr>
      <w:r>
        <w:rPr>
          <w:sz w:val="22"/>
          <w:lang w:val="en-GB"/>
        </w:rPr>
        <w:t xml:space="preserve">Facilitating the centralization of the access to the GALILEO PRS for the EU Member States.</w:t>
      </w:r>
      <w:r/>
    </w:p>
    <w:p>
      <w:pPr>
        <w:pStyle w:val="846"/>
        <w:numPr>
          <w:ilvl w:val="0"/>
          <w:numId w:val="13"/>
        </w:numPr>
        <w:ind w:left="993" w:hanging="358"/>
        <w:rPr>
          <w:sz w:val="22"/>
          <w:lang w:val="en-GB"/>
        </w:rPr>
      </w:pPr>
      <w:r>
        <w:rPr>
          <w:sz w:val="22"/>
          <w:lang w:val="en-GB"/>
        </w:rPr>
        <w:t xml:space="preserve">Providing GALILEO security monitoring services and implementing operational measures aimed at maintaining the security of the infrastructure.</w:t>
      </w:r>
      <w:r/>
    </w:p>
    <w:p>
      <w:pPr>
        <w:pStyle w:val="847"/>
        <w:rPr>
          <w:lang w:val="en-GB"/>
        </w:rPr>
      </w:pPr>
      <w:r>
        <w:rPr>
          <w:b/>
          <w:lang w:val="en-GB"/>
        </w:rPr>
        <w:t xml:space="preserve">Public Regulated Service </w:t>
      </w:r>
      <w:r>
        <w:rPr>
          <w:b/>
          <w:lang w:val="en-GB"/>
        </w:rPr>
        <w:t xml:space="preserve">For</w:t>
      </w:r>
      <w:r>
        <w:rPr>
          <w:b/>
          <w:lang w:val="en-GB"/>
        </w:rPr>
        <w:t xml:space="preserve"> </w:t>
      </w:r>
      <w:r>
        <w:rPr>
          <w:b/>
          <w:lang w:val="en-GB"/>
        </w:rPr>
        <w:t xml:space="preserve">Defence</w:t>
      </w:r>
      <w:r>
        <w:rPr>
          <w:lang w:val="en-GB"/>
        </w:rPr>
        <w:t xml:space="preserve"> (PRS4Def) will support Belgian </w:t>
      </w:r>
      <w:r>
        <w:rPr>
          <w:lang w:val="en-GB"/>
        </w:rPr>
        <w:t xml:space="preserve">Defence</w:t>
      </w:r>
      <w:r>
        <w:rPr>
          <w:lang w:val="en-GB"/>
        </w:rPr>
        <w:t xml:space="preserve"> to be ready for integrating the PRS navigation service once declared fully operational</w:t>
      </w:r>
      <w:r>
        <w:rPr>
          <w:rStyle w:val="842"/>
          <w:lang w:val="en-GB"/>
        </w:rPr>
        <w:footnoteReference w:id="14"/>
      </w:r>
      <w:r>
        <w:rPr>
          <w:lang w:val="en-GB"/>
        </w:rPr>
        <w:t xml:space="preserve"> by:</w:t>
      </w:r>
      <w:r/>
    </w:p>
    <w:p>
      <w:pPr>
        <w:pStyle w:val="846"/>
        <w:numPr>
          <w:ilvl w:val="0"/>
          <w:numId w:val="16"/>
        </w:numPr>
        <w:ind w:left="993" w:hanging="284"/>
        <w:rPr>
          <w:b/>
          <w:sz w:val="22"/>
          <w:lang w:val="en-GB"/>
        </w:rPr>
      </w:pPr>
      <w:r>
        <w:rPr>
          <w:b/>
          <w:sz w:val="22"/>
          <w:lang w:val="en-GB"/>
        </w:rPr>
        <w:t xml:space="preserve">Developing standardised laboratory scenarios to validate Radio Frequency Interference (RFI) robustness of GNSS user equipment</w:t>
      </w:r>
      <w:r/>
    </w:p>
    <w:p>
      <w:pPr>
        <w:pStyle w:val="846"/>
        <w:ind w:left="993"/>
        <w:spacing w:after="120"/>
        <w:rPr>
          <w:sz w:val="22"/>
          <w:lang w:val="en-GB"/>
        </w:rPr>
      </w:pPr>
      <w:r>
        <w:rPr>
          <w:sz w:val="22"/>
          <w:lang w:val="en-GB"/>
        </w:rPr>
        <w:t xml:space="preserve">The STRIKE-3</w:t>
      </w:r>
      <w:r>
        <w:rPr>
          <w:rStyle w:val="842"/>
          <w:sz w:val="22"/>
          <w:lang w:val="en-GB"/>
        </w:rPr>
        <w:footnoteReference w:id="15"/>
      </w:r>
      <w:r>
        <w:rPr>
          <w:sz w:val="22"/>
          <w:lang w:val="en-GB"/>
        </w:rPr>
        <w:t xml:space="preserve"> project investigated the presence of interference sources on GPS SPS navigation service. The joint test activity "PRS Pilot Project for Demonstration (3PfD)"</w:t>
      </w:r>
      <w:r>
        <w:rPr>
          <w:rStyle w:val="842"/>
          <w:sz w:val="22"/>
          <w:lang w:val="en-GB"/>
        </w:rPr>
        <w:footnoteReference w:id="16"/>
      </w:r>
      <w:r>
        <w:rPr>
          <w:sz w:val="22"/>
          <w:lang w:val="en-GB"/>
        </w:rPr>
        <w:t xml:space="preserve"> performs similar observations</w:t>
      </w:r>
      <w:r>
        <w:rPr>
          <w:sz w:val="22"/>
          <w:lang w:val="en-GB"/>
        </w:rPr>
        <w:t xml:space="preserve"> on the PRS frequency bands. These projects demonstrate that RFI signals can be categorized into three main types: broadband, continuous wave (CW), and pulsed interference. Multiple GNSS performance metrics may be affected by such interferences, including </w:t>
      </w:r>
      <w:r>
        <w:rPr>
          <w:sz w:val="22"/>
          <w:lang w:val="en-GB"/>
        </w:rPr>
        <w:t xml:space="preserve">pseudorange</w:t>
      </w:r>
      <w:r>
        <w:rPr>
          <w:sz w:val="22"/>
          <w:lang w:val="en-GB"/>
        </w:rPr>
        <w:t xml:space="preserve"> and carrier-phase measurement accuracy, phase lock status, acquisition</w:t>
      </w:r>
      <w:r>
        <w:rPr>
          <w:sz w:val="22"/>
          <w:lang w:val="en-GB"/>
        </w:rPr>
        <w:t xml:space="preserve"> time, carrier-to-noise ratios, .... By setting up standardised and repeatable laboratory procedures, defining key performance indicators (KPIs) and creating RFI test scenarios PRS4Def will support defence during its evaluation of operational GNSS systems.</w:t>
      </w:r>
      <w:r/>
    </w:p>
    <w:p>
      <w:pPr>
        <w:pStyle w:val="846"/>
        <w:numPr>
          <w:ilvl w:val="0"/>
          <w:numId w:val="16"/>
        </w:numPr>
        <w:ind w:left="993" w:hanging="284"/>
        <w:rPr>
          <w:b/>
          <w:sz w:val="22"/>
          <w:lang w:val="en-GB"/>
        </w:rPr>
      </w:pPr>
      <w:r>
        <w:rPr>
          <w:b/>
          <w:sz w:val="22"/>
          <w:lang w:val="en-GB"/>
        </w:rPr>
        <w:t xml:space="preserve">Landscaping the operational requirements of GNSS enabled devices or services within Defence</w:t>
      </w:r>
      <w:r/>
    </w:p>
    <w:p>
      <w:pPr>
        <w:pStyle w:val="846"/>
        <w:ind w:left="993"/>
        <w:spacing w:after="120"/>
        <w:rPr>
          <w:sz w:val="22"/>
          <w:lang w:val="en-GB"/>
        </w:rPr>
      </w:pPr>
      <w:r>
        <w:rPr>
          <w:sz w:val="22"/>
          <w:lang w:val="en-GB"/>
        </w:rPr>
        <w:t xml:space="preserve">Being NATO member Belgian Defence currently uses both the standard and precise positioning services of GPS for its PNT needs. With the upcoming FOC of Europe's GALILEO system Defence faces the decision to integrate the PRS into its processes and</w:t>
      </w:r>
      <w:r>
        <w:rPr>
          <w:sz w:val="22"/>
          <w:lang w:val="en-GB"/>
        </w:rPr>
        <w:t xml:space="preserve"> operations. Landscaping the current usage of GPS within Defence is a first step towards defining the PNT operational needs and Key User Requirements (KUR) of our forces. Current familiarity with the GPS system does not imply an identical operational use o</w:t>
      </w:r>
      <w:r>
        <w:rPr>
          <w:sz w:val="22"/>
          <w:lang w:val="en-GB"/>
        </w:rPr>
        <w:t xml:space="preserve">f PRS. Raising awareness of specific features (such as its associated chain of command) of the PRS navigation service and its impact on technical complexity and operational changes is a next step needed for a successful introduction of PRS enabled systems.</w:t>
      </w:r>
      <w:r/>
    </w:p>
    <w:p>
      <w:pPr>
        <w:pStyle w:val="846"/>
        <w:ind w:left="993"/>
        <w:spacing w:after="120"/>
        <w:rPr>
          <w:sz w:val="22"/>
          <w:lang w:val="en-GB"/>
        </w:rPr>
      </w:pPr>
      <w:r>
        <w:rPr>
          <w:sz w:val="22"/>
          <w:lang w:val="en-GB"/>
        </w:rPr>
        <w:t xml:space="preserve">For each of the oper</w:t>
      </w:r>
      <w:r>
        <w:rPr>
          <w:sz w:val="22"/>
          <w:lang w:val="en-GB"/>
        </w:rPr>
        <w:t xml:space="preserve">ational requirements depending on or enhanced by GNSS a defence-in-depth strategy should be put in place. Performing associated risk analysis should define operations contingency planning, practices and procedures in case of GNSS degradation or disruption.</w:t>
      </w:r>
      <w:r/>
    </w:p>
    <w:p>
      <w:pPr>
        <w:pStyle w:val="846"/>
        <w:numPr>
          <w:ilvl w:val="0"/>
          <w:numId w:val="16"/>
        </w:numPr>
        <w:ind w:left="993" w:hanging="284"/>
        <w:rPr>
          <w:b/>
          <w:sz w:val="22"/>
          <w:lang w:val="en-GB"/>
        </w:rPr>
      </w:pPr>
      <w:r>
        <w:rPr>
          <w:b/>
          <w:sz w:val="22"/>
          <w:lang w:val="en-GB"/>
        </w:rPr>
        <w:t xml:space="preserve">Evaluate the GNSS performance and robustness in operational environments (Air / Land / Marine)</w:t>
      </w:r>
      <w:r/>
    </w:p>
    <w:p>
      <w:pPr>
        <w:pStyle w:val="846"/>
        <w:ind w:left="993"/>
        <w:spacing w:after="120"/>
        <w:rPr>
          <w:sz w:val="22"/>
          <w:lang w:val="en-GB"/>
        </w:rPr>
      </w:pPr>
      <w:r>
        <w:rPr>
          <w:sz w:val="22"/>
          <w:lang w:val="en-GB"/>
        </w:rPr>
        <w:t xml:space="preserve">Performance and robustness assessment done in laboratory environments are not able to fully reflect real lif</w:t>
      </w:r>
      <w:r>
        <w:rPr>
          <w:sz w:val="22"/>
          <w:lang w:val="en-GB"/>
        </w:rPr>
        <w:t xml:space="preserve">e conditions during operations. The dynamics of the vector, operating in degraded environments such as a dense canopy or in city centres, impact the capabilities of GNSS systems making it hard to quantify the KPIs in real time. Using a replay and playback </w:t>
      </w:r>
      <w:r>
        <w:rPr>
          <w:sz w:val="22"/>
          <w:lang w:val="en-GB"/>
        </w:rPr>
        <w:t xml:space="preserve">(R&amp;P) device during real operational scenarios offer an efficient solution allowing to analyse </w:t>
      </w:r>
      <w:r>
        <w:rPr>
          <w:sz w:val="22"/>
          <w:lang w:val="en-GB"/>
        </w:rPr>
        <w:t xml:space="preserve">the operational performance of GNSS navigation services in post-processing mode. Such an approach requires proper data collections that allow the replay phase to test the GNSS-based positioning terminals and to test new GNSS equipment with these data sets.</w:t>
      </w:r>
      <w:r/>
    </w:p>
    <w:p>
      <w:pPr>
        <w:pStyle w:val="846"/>
        <w:numPr>
          <w:ilvl w:val="0"/>
          <w:numId w:val="16"/>
        </w:numPr>
        <w:ind w:left="993" w:hanging="284"/>
        <w:rPr>
          <w:b/>
          <w:sz w:val="22"/>
          <w:lang w:val="en-GB"/>
        </w:rPr>
      </w:pPr>
      <w:r>
        <w:rPr>
          <w:b/>
          <w:sz w:val="22"/>
          <w:lang w:val="en-GB"/>
        </w:rPr>
        <w:t xml:space="preserve">Testing the PRS Operational Scenarios (POS) chain from the Signal-in-Space (</w:t>
      </w:r>
      <w:r>
        <w:rPr>
          <w:b/>
          <w:sz w:val="22"/>
          <w:lang w:val="en-GB"/>
        </w:rPr>
        <w:t xml:space="preserve">SiS</w:t>
      </w:r>
      <w:r>
        <w:rPr>
          <w:b/>
          <w:sz w:val="22"/>
          <w:lang w:val="en-GB"/>
        </w:rPr>
        <w:t xml:space="preserve">) to a PRS user</w:t>
      </w:r>
      <w:r/>
    </w:p>
    <w:p>
      <w:pPr>
        <w:pStyle w:val="846"/>
        <w:ind w:left="993"/>
        <w:spacing w:after="120"/>
        <w:rPr>
          <w:sz w:val="22"/>
          <w:lang w:val="en-GB"/>
        </w:rPr>
      </w:pPr>
      <w:r>
        <w:rPr>
          <w:sz w:val="22"/>
          <w:lang w:val="en-GB"/>
        </w:rPr>
        <w:t xml:space="preserve">A nominated Competent PR</w:t>
      </w:r>
      <w:r>
        <w:rPr>
          <w:sz w:val="22"/>
          <w:lang w:val="en-GB"/>
        </w:rPr>
        <w:t xml:space="preserve">S Authority (CPA) is required for each Member States using (or manufacturing) PRS technologies. The CPA plays an essential role in implementing and managing PRS and is the interface between the PRS user and the GALILEO system. Specific operational requests</w:t>
      </w:r>
      <w:r>
        <w:rPr>
          <w:sz w:val="22"/>
          <w:lang w:val="en-GB"/>
        </w:rPr>
        <w:footnoteReference w:id="17"/>
      </w:r>
      <w:r>
        <w:rPr>
          <w:sz w:val="22"/>
          <w:lang w:val="en-GB"/>
        </w:rPr>
        <w:t xml:space="preserve"> can be made by a PRS user or PRS user community. During the project PRS4Def will make different POS requests in coordination with operational units allowing to evaluate how to use and integrate these scenarios during operational missions.</w:t>
      </w:r>
      <w:r/>
    </w:p>
    <w:p>
      <w:pPr>
        <w:pStyle w:val="846"/>
        <w:numPr>
          <w:ilvl w:val="0"/>
          <w:numId w:val="16"/>
        </w:numPr>
        <w:ind w:left="993" w:hanging="284"/>
        <w:rPr>
          <w:b/>
          <w:sz w:val="22"/>
          <w:lang w:val="en-GB"/>
        </w:rPr>
      </w:pPr>
      <w:r>
        <w:rPr>
          <w:b/>
          <w:sz w:val="22"/>
          <w:lang w:val="en-GB"/>
        </w:rPr>
        <w:t xml:space="preserve">Real-time monitoring of the GNSS spectral bands</w:t>
      </w:r>
      <w:r/>
    </w:p>
    <w:p>
      <w:pPr>
        <w:pStyle w:val="846"/>
        <w:ind w:left="993"/>
        <w:spacing w:after="120"/>
        <w:rPr>
          <w:sz w:val="22"/>
          <w:lang w:val="en-GB"/>
        </w:rPr>
      </w:pPr>
      <w:r>
        <w:rPr>
          <w:sz w:val="22"/>
          <w:lang w:val="en-GB"/>
        </w:rPr>
        <w:t xml:space="preserve">RFI are a significant threat to the usage of a GN</w:t>
      </w:r>
      <w:r>
        <w:rPr>
          <w:sz w:val="22"/>
          <w:lang w:val="en-GB"/>
        </w:rPr>
        <w:t xml:space="preserve">SS navigation service causing service interruptions or lead to a navigation solution steered by the attacker. By monitoring the several GNSS navigation bands, decoding the navigation messages, receiver observations and combination of the accumulated data, </w:t>
      </w:r>
      <w:r>
        <w:rPr>
          <w:sz w:val="22"/>
          <w:lang w:val="en-GB"/>
        </w:rPr>
        <w:t xml:space="preserve">a</w:t>
      </w:r>
      <w:r>
        <w:rPr>
          <w:sz w:val="22"/>
          <w:lang w:val="en-GB"/>
        </w:rPr>
        <w:t xml:space="preserve"> RFI monitoring device can be created allowing to detect potential RFI attacks, the severity of the attack and what specific navigation service is under attack. The experience from the laboratory and real life-tests will support the definition of such </w:t>
      </w:r>
      <w:r>
        <w:rPr>
          <w:sz w:val="22"/>
          <w:lang w:val="en-GB"/>
        </w:rPr>
        <w:t xml:space="preserve">a</w:t>
      </w:r>
      <w:r>
        <w:rPr>
          <w:sz w:val="22"/>
          <w:lang w:val="en-GB"/>
        </w:rPr>
        <w:t xml:space="preserve"> RFI monitoring device.</w:t>
      </w:r>
      <w:r/>
    </w:p>
    <w:p>
      <w:pPr>
        <w:pStyle w:val="846"/>
        <w:numPr>
          <w:ilvl w:val="0"/>
          <w:numId w:val="16"/>
        </w:numPr>
        <w:ind w:left="993" w:hanging="284"/>
        <w:rPr>
          <w:b/>
          <w:sz w:val="22"/>
          <w:lang w:val="en-GB"/>
        </w:rPr>
      </w:pPr>
      <w:r>
        <w:rPr>
          <w:b/>
          <w:sz w:val="22"/>
          <w:lang w:val="en-GB"/>
        </w:rPr>
        <w:t xml:space="preserve">Advising the </w:t>
      </w:r>
      <w:r>
        <w:rPr>
          <w:b/>
          <w:sz w:val="22"/>
          <w:lang w:val="en-GB"/>
        </w:rPr>
        <w:t xml:space="preserve">Defense</w:t>
      </w:r>
      <w:r>
        <w:rPr>
          <w:b/>
          <w:sz w:val="22"/>
          <w:lang w:val="en-GB"/>
        </w:rPr>
        <w:t xml:space="preserve"> Staff in the domains of harmonisation and interoperability of GNSS sensors, the PRS key management and infrastructure and POS interactions with the Belgian CPA</w:t>
      </w:r>
      <w:r/>
    </w:p>
    <w:p>
      <w:pPr>
        <w:pStyle w:val="846"/>
        <w:ind w:left="993"/>
        <w:spacing w:after="120"/>
        <w:rPr>
          <w:sz w:val="22"/>
          <w:lang w:val="en-GB"/>
        </w:rPr>
      </w:pPr>
      <w:r>
        <w:rPr>
          <w:sz w:val="22"/>
          <w:lang w:val="en-GB"/>
        </w:rPr>
        <w:t xml:space="preserve">The experience gained from the above processes will allow the project PRS4Def to give expert advice to Belgian </w:t>
      </w:r>
      <w:r>
        <w:rPr>
          <w:sz w:val="22"/>
          <w:lang w:val="en-GB"/>
        </w:rPr>
        <w:t xml:space="preserve">Defense</w:t>
      </w:r>
      <w:r>
        <w:rPr>
          <w:sz w:val="22"/>
          <w:lang w:val="en-GB"/>
        </w:rPr>
        <w:t xml:space="preserve"> with regard to the combination of GNSS sensors to use for specific operational missions, for defining the infrastructure and management tools needed to roll out the PRS within </w:t>
      </w:r>
      <w:r>
        <w:rPr>
          <w:sz w:val="22"/>
          <w:lang w:val="en-GB"/>
        </w:rPr>
        <w:t xml:space="preserve">Defense</w:t>
      </w:r>
      <w:r>
        <w:rPr>
          <w:sz w:val="22"/>
          <w:lang w:val="en-GB"/>
        </w:rPr>
        <w:t xml:space="preserve">.</w:t>
      </w:r>
      <w:r/>
    </w:p>
    <w:p>
      <w:pPr>
        <w:numPr>
          <w:ilvl w:val="0"/>
          <w:numId w:val="2"/>
        </w:numPr>
        <w:rPr>
          <w:u w:val="single"/>
          <w:lang w:val="en-GB"/>
        </w:rPr>
      </w:pPr>
      <w:r>
        <w:rPr>
          <w:u w:val="single"/>
          <w:lang w:val="en-GB"/>
        </w:rPr>
        <w:t xml:space="preserve">Motivation</w:t>
      </w:r>
      <w:r>
        <w:rPr>
          <w:u w:val="single"/>
          <w:lang w:val="en-GB"/>
        </w:rPr>
        <w:t xml:space="preserve"> &amp; Relevance for Defence</w:t>
      </w:r>
      <w:r/>
    </w:p>
    <w:p>
      <w:pPr>
        <w:pStyle w:val="839"/>
        <w:ind w:left="357"/>
        <w:spacing w:after="120"/>
        <w:rPr>
          <w:i/>
          <w:sz w:val="16"/>
          <w:szCs w:val="16"/>
          <w:lang w:val="en-GB"/>
        </w:rPr>
      </w:pPr>
      <w:r>
        <w:rPr>
          <w:i/>
          <w:sz w:val="16"/>
          <w:szCs w:val="16"/>
          <w:lang w:val="en-GB"/>
        </w:rPr>
        <w:t xml:space="preserve">(Motivate the introduction of this study proposal and identify the relevance for Defence)</w:t>
      </w:r>
      <w:r/>
    </w:p>
    <w:p>
      <w:pPr>
        <w:jc w:val="both"/>
        <w:rPr>
          <w:sz w:val="22"/>
          <w:lang w:val="en-GB"/>
        </w:rPr>
      </w:pPr>
      <w:r>
        <w:rPr>
          <w:sz w:val="22"/>
          <w:lang w:val="en-GB"/>
        </w:rPr>
        <w:t xml:space="preserve">Satellite PNT are horizontal enablers for all military capabilities. This strong dependence has clearly been understood by opposing states and non-state actors. The development of GNSS resilience will pass through the use of the up</w:t>
      </w:r>
      <w:r>
        <w:rPr>
          <w:sz w:val="22"/>
          <w:lang w:val="en-GB"/>
        </w:rPr>
        <w:t xml:space="preserve">coming military M-code from GPS, but also through the use of the EU independent counterpart which consists in GALILEO PRS. PRS is a strategic security technology for which developing capabilities requires a common vision between operational users (Belgian </w:t>
      </w:r>
      <w:r>
        <w:rPr>
          <w:sz w:val="22"/>
          <w:lang w:val="en-GB"/>
        </w:rPr>
        <w:t xml:space="preserve">Defense</w:t>
      </w:r>
      <w:r>
        <w:rPr>
          <w:sz w:val="22"/>
          <w:lang w:val="en-GB"/>
        </w:rPr>
        <w:t xml:space="preserve">), research centres (IRSD and RMA), national industrial partners (AntwerpSpace</w:t>
      </w:r>
      <w:r>
        <w:rPr>
          <w:sz w:val="22"/>
          <w:vertAlign w:val="superscript"/>
          <w:lang w:val="en-GB"/>
        </w:rPr>
        <w:footnoteReference w:id="18"/>
      </w:r>
      <w:r>
        <w:rPr>
          <w:sz w:val="22"/>
          <w:lang w:val="en-GB"/>
        </w:rPr>
        <w:t xml:space="preserve"> and</w:t>
      </w:r>
      <w:r>
        <w:rPr>
          <w:sz w:val="22"/>
          <w:lang w:val="en-GB"/>
        </w:rPr>
        <w:t xml:space="preserve"> M3Systems) and security bodies (Competent PRS Authority).</w:t>
      </w:r>
      <w:r/>
    </w:p>
    <w:p>
      <w:pPr>
        <w:jc w:val="both"/>
        <w:rPr>
          <w:sz w:val="22"/>
          <w:lang w:val="en-GB"/>
        </w:rPr>
      </w:pPr>
      <w:r>
        <w:rPr>
          <w:sz w:val="22"/>
          <w:lang w:val="en-GB"/>
        </w:rPr>
        <w:t xml:space="preserve">The proposed actions frame in the context of the Permanent Structured Cooperation (</w:t>
      </w:r>
      <w:r>
        <w:rPr>
          <w:sz w:val="22"/>
          <w:lang w:val="en-GB"/>
        </w:rPr>
        <w:t xml:space="preserve">PESCO). More specifically, the action will take place in the context of the EU Radio Navigation Solution (EURAS) project, which aims at promoting the development of EU military PNT capabilities and future cooperation taking advantage of GALILEO and the PRS</w:t>
      </w:r>
      <w:r>
        <w:rPr>
          <w:sz w:val="22"/>
          <w:vertAlign w:val="superscript"/>
          <w:lang w:val="en-GB"/>
        </w:rPr>
        <w:footnoteReference w:id="19"/>
      </w:r>
      <w:r>
        <w:rPr>
          <w:sz w:val="22"/>
          <w:lang w:val="en-GB"/>
        </w:rPr>
        <w:t xml:space="preserve">. Within EURAS "GALILEO for </w:t>
      </w:r>
      <w:r>
        <w:rPr>
          <w:sz w:val="22"/>
          <w:lang w:val="en-GB"/>
        </w:rPr>
        <w:t xml:space="preserve">Defense</w:t>
      </w:r>
      <w:r>
        <w:rPr>
          <w:sz w:val="22"/>
          <w:lang w:val="en-GB"/>
        </w:rPr>
        <w:t xml:space="preserve"> (GEODE)" is one of the projects with a financing scheme of the European </w:t>
      </w:r>
      <w:r>
        <w:rPr>
          <w:sz w:val="22"/>
          <w:lang w:val="en-GB"/>
        </w:rPr>
        <w:t xml:space="preserve">Defense</w:t>
      </w:r>
      <w:r>
        <w:rPr>
          <w:sz w:val="22"/>
          <w:lang w:val="en-GB"/>
        </w:rPr>
        <w:t xml:space="preserve"> Industry Development Plan (EDIDP)</w:t>
      </w:r>
      <w:r>
        <w:rPr>
          <w:sz w:val="22"/>
          <w:vertAlign w:val="superscript"/>
          <w:lang w:val="en-GB"/>
        </w:rPr>
        <w:footnoteReference w:id="20"/>
      </w:r>
      <w:r>
        <w:rPr>
          <w:sz w:val="22"/>
          <w:lang w:val="en-GB"/>
        </w:rPr>
        <w:t xml:space="preserve">. This program </w:t>
      </w:r>
      <w:r>
        <w:rPr>
          <w:sz w:val="22"/>
          <w:lang w:val="en-GB"/>
        </w:rPr>
        <w:t xml:space="preserve">recently started under French lead with 14 Member States, Belgium is one of the five actively participating member states of the project. The complete task matrix is not mature yet and will be refined by the steering committee manned by all 5 contributing </w:t>
      </w:r>
      <w:r>
        <w:rPr>
          <w:sz w:val="22"/>
          <w:lang w:val="en-GB"/>
        </w:rPr>
        <w:t xml:space="preserve">MoDs</w:t>
      </w:r>
      <w:r>
        <w:rPr>
          <w:sz w:val="22"/>
          <w:lang w:val="en-GB"/>
        </w:rPr>
        <w:t xml:space="preserve">.</w:t>
      </w:r>
      <w:r/>
    </w:p>
    <w:p>
      <w:pPr>
        <w:jc w:val="both"/>
        <w:rPr>
          <w:sz w:val="22"/>
          <w:lang w:val="en-GB"/>
        </w:rPr>
      </w:pPr>
      <w:r>
        <w:rPr>
          <w:sz w:val="22"/>
          <w:lang w:val="en-GB"/>
        </w:rPr>
        <w:t xml:space="preserve">GEODE covers all the necessary activities for the prototyping, testing and qualification on different platforms (naval, land, airborne) of PRS receivers, including the security module (SM), and the </w:t>
      </w:r>
      <w:r>
        <w:rPr>
          <w:sz w:val="22"/>
          <w:lang w:val="en-GB"/>
        </w:rPr>
        <w:t xml:space="preserve">integration in military host equipment. GEODE will also define and test the common infrastructure for key management, PRS security management and other PRS information management as well as create standards for interfacing military GPS and PRS.</w:t>
      </w:r>
      <w:r/>
    </w:p>
    <w:p>
      <w:pPr>
        <w:jc w:val="both"/>
        <w:rPr>
          <w:sz w:val="22"/>
          <w:lang w:val="en-GB"/>
        </w:rPr>
      </w:pPr>
      <w:r>
        <w:rPr>
          <w:sz w:val="22"/>
          <w:lang w:val="en-GB"/>
        </w:rPr>
        <w:t xml:space="preserve">The expected impact of GEODE is to promote and facilitate the uptake of the GALILEO PRS service, create </w:t>
      </w:r>
      <w:r>
        <w:rPr>
          <w:sz w:val="22"/>
          <w:lang w:val="en-GB"/>
        </w:rPr>
        <w:t xml:space="preserve">a</w:t>
      </w:r>
      <w:r>
        <w:rPr>
          <w:sz w:val="22"/>
          <w:lang w:val="en-GB"/>
        </w:rPr>
        <w:t xml:space="preserve"> equal playing field in the </w:t>
      </w:r>
      <w:r>
        <w:rPr>
          <w:sz w:val="22"/>
          <w:lang w:val="en-GB"/>
        </w:rPr>
        <w:t xml:space="preserve">Defense</w:t>
      </w:r>
      <w:r>
        <w:rPr>
          <w:sz w:val="22"/>
          <w:lang w:val="en-GB"/>
        </w:rPr>
        <w:t xml:space="preserve"> PNT market for European industry and provide essential technologies for EU </w:t>
      </w:r>
      <w:r>
        <w:rPr>
          <w:sz w:val="22"/>
          <w:lang w:val="en-GB"/>
        </w:rPr>
        <w:t xml:space="preserve">Defense</w:t>
      </w:r>
      <w:r>
        <w:rPr>
          <w:sz w:val="22"/>
          <w:lang w:val="en-GB"/>
        </w:rPr>
        <w:t xml:space="preserve"> interoperability.</w:t>
      </w:r>
      <w:r/>
    </w:p>
    <w:p>
      <w:pPr>
        <w:jc w:val="both"/>
        <w:rPr>
          <w:sz w:val="22"/>
          <w:lang w:val="en-GB"/>
        </w:rPr>
      </w:pPr>
      <w:r>
        <w:rPr>
          <w:sz w:val="22"/>
          <w:lang w:val="en-GB"/>
        </w:rPr>
        <w:t xml:space="preserve">Belgium has announced in a letter of intent (</w:t>
      </w:r>
      <w:r>
        <w:rPr>
          <w:sz w:val="22"/>
          <w:lang w:val="en-GB"/>
        </w:rPr>
        <w:t xml:space="preserve">LoI</w:t>
      </w:r>
      <w:r>
        <w:rPr>
          <w:sz w:val="22"/>
          <w:lang w:val="en-GB"/>
        </w:rPr>
        <w:t xml:space="preserve">) its intention to provide through national contracts and </w:t>
      </w:r>
      <w:r>
        <w:rPr>
          <w:sz w:val="22"/>
          <w:lang w:val="en-GB"/>
        </w:rPr>
        <w:t xml:space="preserve">in-kind</w:t>
      </w:r>
      <w:r>
        <w:rPr>
          <w:sz w:val="22"/>
          <w:lang w:val="en-GB"/>
        </w:rPr>
        <w:t xml:space="preserve"> contributions a PRS Security Module and a PRS receiver board</w:t>
      </w:r>
      <w:r>
        <w:rPr>
          <w:sz w:val="22"/>
          <w:vertAlign w:val="superscript"/>
          <w:lang w:val="en-GB"/>
        </w:rPr>
        <w:footnoteReference w:id="21"/>
      </w:r>
      <w:r>
        <w:rPr>
          <w:sz w:val="22"/>
          <w:lang w:val="en-GB"/>
        </w:rPr>
        <w:t xml:space="preserve"> and test activities for access control and PNT accuracy during military exercises and operations of Belgian </w:t>
      </w:r>
      <w:r>
        <w:rPr>
          <w:sz w:val="22"/>
          <w:lang w:val="en-GB"/>
        </w:rPr>
        <w:t xml:space="preserve">Defense</w:t>
      </w:r>
      <w:r>
        <w:rPr>
          <w:sz w:val="22"/>
          <w:lang w:val="en-GB"/>
        </w:rPr>
        <w:t xml:space="preserve">. These latter activities typically fall under the scope of this proposal and thus cover the contributi</w:t>
      </w:r>
      <w:r>
        <w:rPr>
          <w:sz w:val="22"/>
          <w:lang w:val="en-GB"/>
        </w:rPr>
        <w:t xml:space="preserve">ons in kind that Belgium MoD could propose within the GEODE framework. These contributions together with pure financing and potential contractual support will strongly be appreciated by BELSPO as the fair contribution from MoD in the Belgian participation.</w:t>
      </w:r>
      <w:r/>
    </w:p>
    <w:p>
      <w:pPr>
        <w:jc w:val="both"/>
        <w:rPr>
          <w:sz w:val="22"/>
          <w:lang w:val="en-GB"/>
        </w:rPr>
      </w:pPr>
      <w:r>
        <w:rPr>
          <w:sz w:val="22"/>
          <w:lang w:val="en-GB"/>
        </w:rPr>
      </w:r>
      <w:r/>
    </w:p>
    <w:p>
      <w:pPr>
        <w:numPr>
          <w:ilvl w:val="0"/>
          <w:numId w:val="2"/>
        </w:numPr>
        <w:jc w:val="both"/>
        <w:rPr>
          <w:u w:val="single"/>
          <w:lang w:val="en-GB"/>
        </w:rPr>
      </w:pPr>
      <w:r>
        <w:rPr>
          <w:u w:val="single"/>
          <w:lang w:val="en-GB"/>
        </w:rPr>
        <w:t xml:space="preserve">State of the art. </w:t>
      </w:r>
      <w:r/>
    </w:p>
    <w:p>
      <w:pPr>
        <w:pStyle w:val="839"/>
        <w:ind w:left="357"/>
        <w:spacing w:after="120"/>
        <w:rPr>
          <w:i/>
          <w:sz w:val="16"/>
          <w:szCs w:val="16"/>
          <w:lang w:val="en-GB"/>
        </w:rPr>
      </w:pPr>
      <w:r>
        <w:rPr>
          <w:i/>
          <w:sz w:val="16"/>
          <w:szCs w:val="16"/>
          <w:lang w:val="en-GB"/>
        </w:rPr>
        <w:t xml:space="preserve">(Describe the state of the art related to this proposal at a national and international level)</w:t>
      </w:r>
      <w:r/>
    </w:p>
    <w:p>
      <w:pPr>
        <w:pStyle w:val="847"/>
        <w:spacing w:before="0"/>
        <w:rPr>
          <w:rFonts w:cs="Times New Roman"/>
          <w:lang w:val="en-GB"/>
        </w:rPr>
      </w:pPr>
      <w:r>
        <w:rPr>
          <w:rFonts w:cs="Times New Roman"/>
          <w:lang w:val="en-GB"/>
        </w:rPr>
        <w:t xml:space="preserve">GALILEO declared Initial Services (IS) in December 2016 for the Open Service (OS), the Search and Rescue (SAR) and the encrypted Public Regulated Service (PRS), a first step towards Full Operational Capability (FOC). At that m</w:t>
      </w:r>
      <w:r>
        <w:rPr>
          <w:rFonts w:cs="Times New Roman"/>
          <w:lang w:val="en-GB"/>
        </w:rPr>
        <w:t xml:space="preserve">oment, GALILEO officially moved from a testing phase to the provision of live services. From then on GALILEO has made significant progress. There are now 26 GALILEO satellites orbiting the earth and the supporting ground station infrastructure has expanded</w:t>
      </w:r>
      <w:r>
        <w:rPr>
          <w:rStyle w:val="842"/>
          <w:rFonts w:cs="Times New Roman"/>
          <w:lang w:val="en-GB"/>
        </w:rPr>
        <w:footnoteReference w:id="22"/>
      </w:r>
      <w:r>
        <w:rPr>
          <w:rFonts w:cs="Times New Roman"/>
          <w:lang w:val="en-GB"/>
        </w:rPr>
        <w:t xml:space="preserve">. The next important phase is the declaration of the Enhanced Services (ES) which will bring full ranging accuracy and enhanced ranging and timing availability for the Open Service. In preparation for PRS enhanced service delivery</w:t>
      </w:r>
      <w:r>
        <w:rPr>
          <w:rStyle w:val="842"/>
          <w:rFonts w:cs="Times New Roman"/>
          <w:lang w:val="en-GB"/>
        </w:rPr>
        <w:footnoteReference w:id="23"/>
      </w:r>
      <w:r>
        <w:rPr>
          <w:rFonts w:cs="Times New Roman"/>
          <w:lang w:val="en-GB"/>
        </w:rPr>
        <w:t xml:space="preserve">, the GSA continues to update PRS functionalities and procedures and improve the navigation performance of PRS, which will benefit from the new satellites added to the constellation. During this phase pre-operational receivers will be tested</w:t>
      </w:r>
      <w:r>
        <w:rPr>
          <w:rStyle w:val="842"/>
          <w:rFonts w:cs="Times New Roman"/>
          <w:lang w:val="en-GB"/>
        </w:rPr>
        <w:footnoteReference w:id="24"/>
      </w:r>
      <w:r>
        <w:rPr>
          <w:rFonts w:cs="Times New Roman"/>
          <w:lang w:val="en-GB"/>
        </w:rPr>
        <w:t xml:space="preserve">.</w:t>
      </w:r>
      <w:r/>
    </w:p>
    <w:p>
      <w:pPr>
        <w:pStyle w:val="821"/>
        <w:jc w:val="both"/>
        <w:spacing w:after="120"/>
        <w:rPr>
          <w:sz w:val="22"/>
          <w:lang w:val="en-GB"/>
        </w:rPr>
      </w:pPr>
      <w:r>
        <w:rPr>
          <w:sz w:val="22"/>
          <w:lang w:val="en-GB"/>
        </w:rPr>
        <w:t xml:space="preserve">Understanding the RFI threats to GPS Standard Positioning Service (SPS)</w:t>
      </w:r>
      <w:r>
        <w:rPr>
          <w:rStyle w:val="842"/>
          <w:sz w:val="22"/>
          <w:lang w:val="en-GB"/>
        </w:rPr>
        <w:footnoteReference w:id="25"/>
      </w:r>
      <w:r>
        <w:rPr>
          <w:sz w:val="22"/>
          <w:lang w:val="en-GB"/>
        </w:rPr>
        <w:t xml:space="preserve"> PNT capacity was first carried out on a large scale by the STRIKE3 project</w:t>
      </w:r>
      <w:r>
        <w:rPr>
          <w:rStyle w:val="842"/>
          <w:sz w:val="22"/>
          <w:lang w:val="en-GB"/>
        </w:rPr>
        <w:footnoteReference w:id="26"/>
      </w:r>
      <w:r>
        <w:rPr>
          <w:sz w:val="22"/>
          <w:lang w:val="en-GB"/>
        </w:rPr>
        <w:t xml:space="preserve"> funded by the European GNSS Agency. Within the international STRIKE3 monitoring network, more than 50 sites have been set up over 20 different countries. This network has allowed the STRIKE3 project to make comparisons base</w:t>
      </w:r>
      <w:r>
        <w:rPr>
          <w:sz w:val="22"/>
          <w:lang w:val="en-GB"/>
        </w:rPr>
        <w:t xml:space="preserve">d on infrastructure, time of day, the number of events over a period of time, events with the highest power and many other variables. The international network as a result, has allowed site owners to understand their RF environment better and understand an</w:t>
      </w:r>
      <w:r>
        <w:rPr>
          <w:sz w:val="22"/>
          <w:lang w:val="en-GB"/>
        </w:rPr>
        <w:t xml:space="preserve">y threats that may be present in their area. The number of detected threats and the local impact raised awareness amongst specialists of the vulnerability of the SPS service, used by most critical infrastructures and security agencies for their operations.</w:t>
      </w:r>
      <w:r/>
    </w:p>
    <w:p>
      <w:pPr>
        <w:pStyle w:val="821"/>
        <w:jc w:val="both"/>
        <w:spacing w:after="120"/>
        <w:rPr>
          <w:sz w:val="22"/>
          <w:lang w:val="en-GB"/>
        </w:rPr>
      </w:pPr>
      <w:r>
        <w:rPr>
          <w:sz w:val="22"/>
          <w:lang w:val="en-GB"/>
        </w:rPr>
        <w:t xml:space="preserve">The European GNSS Agency (GSA) launched in 2016 a call for proposals G</w:t>
      </w:r>
      <w:r>
        <w:rPr>
          <w:sz w:val="22"/>
          <w:lang w:val="en-GB"/>
        </w:rPr>
        <w:t xml:space="preserve">SA/GRANT/03/2016 in support of PRS Pilot projects to be implemented by groups of Member States (MSs) as Joint Test Activities (JTAs). The aims of this call include amongst others the evaluation of the GALILEO PRS in a representative way, benchmarking the P</w:t>
      </w:r>
      <w:r>
        <w:rPr>
          <w:sz w:val="22"/>
          <w:lang w:val="en-GB"/>
        </w:rPr>
        <w:t xml:space="preserve">RS PNT against other GNSS open services and to raise awareness of the potential benefit of PRS to potential users. Three projects were awarded and started their activities in 2018. Belgium, represented by the RMA and M3Systems, participates in 2 consortia:</w:t>
      </w:r>
      <w:r/>
    </w:p>
    <w:p>
      <w:pPr>
        <w:pStyle w:val="846"/>
        <w:numPr>
          <w:ilvl w:val="0"/>
          <w:numId w:val="13"/>
        </w:numPr>
        <w:ind w:left="993" w:hanging="358"/>
        <w:rPr>
          <w:sz w:val="22"/>
          <w:lang w:val="en-GB"/>
        </w:rPr>
      </w:pPr>
      <w:r>
        <w:rPr>
          <w:b/>
          <w:sz w:val="22"/>
          <w:lang w:val="en-GB"/>
        </w:rPr>
        <w:t xml:space="preserve">PRS Pilot Project for Demonstration (3PfD),</w:t>
      </w:r>
      <w:r>
        <w:rPr>
          <w:sz w:val="22"/>
          <w:lang w:val="en-GB"/>
        </w:rPr>
        <w:t xml:space="preserve"> led by BE CPA and coordinated by the Royal Military Academy with partners from Belgium, Germany, Finland, Poland and Sweden.</w:t>
      </w:r>
      <w:r/>
    </w:p>
    <w:p>
      <w:pPr>
        <w:pStyle w:val="846"/>
        <w:numPr>
          <w:ilvl w:val="0"/>
          <w:numId w:val="13"/>
        </w:numPr>
        <w:ind w:left="992" w:hanging="357"/>
        <w:rPr>
          <w:sz w:val="22"/>
          <w:lang w:val="en-GB"/>
        </w:rPr>
      </w:pPr>
      <w:r>
        <w:rPr>
          <w:b/>
          <w:sz w:val="22"/>
          <w:lang w:val="en-GB"/>
        </w:rPr>
        <w:t xml:space="preserve">PRS European Tests for Robustness of User Segment (PETRUS),</w:t>
      </w:r>
      <w:r>
        <w:rPr>
          <w:sz w:val="22"/>
          <w:lang w:val="en-GB"/>
        </w:rPr>
        <w:t xml:space="preserve"> led by French CPA and coordinated by CNES (Toulouse) with partners from France, Belgium, Portugal, Italy and Spain.</w:t>
      </w:r>
      <w:r/>
    </w:p>
    <w:p>
      <w:pPr>
        <w:pStyle w:val="847"/>
        <w:spacing w:before="0"/>
        <w:rPr>
          <w:rFonts w:cs="Times New Roman"/>
          <w:lang w:val="en-GB"/>
        </w:rPr>
      </w:pPr>
      <w:r>
        <w:rPr>
          <w:rFonts w:cs="Times New Roman"/>
          <w:lang w:val="en-GB"/>
        </w:rPr>
        <w:t xml:space="preserve">The consortia of these projects will be the first users ha</w:t>
      </w:r>
      <w:r>
        <w:rPr>
          <w:rFonts w:cs="Times New Roman"/>
          <w:lang w:val="en-GB"/>
        </w:rPr>
        <w:t xml:space="preserve">ving access to the pre-operational PRS receiver (P3RS2) with tamper proof security modules. The P3RS2 receivers, in addition to TUR-P receivers and other open service receivers, will be used during both 3PfD and PETRUS projects for laboratory interference </w:t>
      </w:r>
      <w:r>
        <w:rPr>
          <w:rFonts w:cs="Times New Roman"/>
          <w:lang w:val="en-GB"/>
        </w:rPr>
        <w:t xml:space="preserve">tests (jamming, meaconing and spoofing) and for real life field tests with the aim to assess the robustness of all these GNSS services and receivers. The experience gained by RMA and M3Systems in these projects is an asset for the current PRS4Def proposal.</w:t>
      </w:r>
      <w:r/>
    </w:p>
    <w:p>
      <w:pPr>
        <w:jc w:val="both"/>
        <w:rPr>
          <w:sz w:val="22"/>
          <w:lang w:val="en-GB"/>
        </w:rPr>
      </w:pPr>
      <w:r>
        <w:rPr>
          <w:sz w:val="22"/>
          <w:lang w:val="en-GB"/>
        </w:rPr>
      </w:r>
      <w:r/>
    </w:p>
    <w:p>
      <w:pPr>
        <w:numPr>
          <w:ilvl w:val="0"/>
          <w:numId w:val="2"/>
        </w:numPr>
        <w:jc w:val="both"/>
        <w:rPr>
          <w:i/>
          <w:lang w:val="en-GB"/>
        </w:rPr>
      </w:pPr>
      <w:r>
        <w:rPr>
          <w:u w:val="single"/>
          <w:lang w:val="en-GB"/>
        </w:rPr>
        <w:t xml:space="preserve">Global research context</w:t>
      </w:r>
      <w:r/>
    </w:p>
    <w:p>
      <w:pPr>
        <w:jc w:val="both"/>
        <w:spacing w:after="120"/>
        <w:rPr>
          <w:i/>
          <w:sz w:val="16"/>
          <w:szCs w:val="16"/>
          <w:lang w:val="en-GB"/>
        </w:rPr>
      </w:pPr>
      <w:r>
        <w:rPr>
          <w:i/>
          <w:sz w:val="16"/>
          <w:szCs w:val="16"/>
          <w:lang w:val="en-GB"/>
        </w:rPr>
        <w:t xml:space="preserve">(In which global research context can this proposal be fitted (national &amp; international, EDA, NATO)).</w:t>
      </w:r>
      <w:r/>
    </w:p>
    <w:p>
      <w:pPr>
        <w:pStyle w:val="847"/>
        <w:spacing w:before="0"/>
        <w:rPr>
          <w:rFonts w:cs="Times New Roman"/>
          <w:szCs w:val="22"/>
          <w:lang w:val="en-GB"/>
        </w:rPr>
      </w:pPr>
      <w:r>
        <w:rPr>
          <w:rFonts w:cs="Times New Roman"/>
          <w:szCs w:val="22"/>
          <w:lang w:val="en-GB"/>
        </w:rPr>
        <w:t xml:space="preserve">The PRS4Def proposal combines elements fitting into several national and international projects. PRS4Def supports the in-kind contribution of Belgian </w:t>
      </w:r>
      <w:r>
        <w:rPr>
          <w:rFonts w:cs="Times New Roman"/>
          <w:szCs w:val="22"/>
          <w:lang w:val="en-GB"/>
        </w:rPr>
        <w:t xml:space="preserve">Defense</w:t>
      </w:r>
      <w:r>
        <w:rPr>
          <w:rFonts w:cs="Times New Roman"/>
          <w:szCs w:val="22"/>
          <w:lang w:val="en-GB"/>
        </w:rPr>
        <w:t xml:space="preserve"> in the EURAS "GALILEO for </w:t>
      </w:r>
      <w:r>
        <w:rPr>
          <w:rFonts w:cs="Times New Roman"/>
          <w:szCs w:val="22"/>
          <w:lang w:val="en-GB"/>
        </w:rPr>
        <w:t xml:space="preserve">Defense</w:t>
      </w:r>
      <w:r>
        <w:rPr>
          <w:rFonts w:cs="Times New Roman"/>
          <w:szCs w:val="22"/>
          <w:lang w:val="en-GB"/>
        </w:rPr>
        <w:t xml:space="preserve"> (GEODE)" project adding to the financial contribution of BELSPO in support of AntwerpSpace. The project will raise awareness within Belgian </w:t>
      </w:r>
      <w:r>
        <w:rPr>
          <w:rFonts w:cs="Times New Roman"/>
          <w:szCs w:val="22"/>
          <w:lang w:val="en-GB"/>
        </w:rPr>
        <w:t xml:space="preserve">Defense</w:t>
      </w:r>
      <w:r>
        <w:rPr>
          <w:rFonts w:cs="Times New Roman"/>
          <w:szCs w:val="22"/>
          <w:lang w:val="en-GB"/>
        </w:rPr>
        <w:t xml:space="preserve"> of the vulnerabilities and robustness characteristics of different navigation services and introduces an in-depth protection strategy by performing risk analysis of GNSS dependant or enhanced operational concepts. Through the PRS4Def project Belgian </w:t>
      </w:r>
      <w:r>
        <w:rPr>
          <w:rFonts w:cs="Times New Roman"/>
          <w:szCs w:val="22"/>
          <w:lang w:val="en-GB"/>
        </w:rPr>
        <w:t xml:space="preserve">Defense</w:t>
      </w:r>
      <w:r>
        <w:rPr>
          <w:rFonts w:cs="Times New Roman"/>
          <w:szCs w:val="22"/>
          <w:lang w:val="en-GB"/>
        </w:rPr>
        <w:t xml:space="preserve"> will gain from the experience obtained in the ongoing JTA projects 3PfD and PETRUS and support the contribution of AntwerpSpace, funded by BELSPO, within GEODE.</w:t>
      </w:r>
      <w:r/>
    </w:p>
    <w:p>
      <w:pPr>
        <w:pStyle w:val="847"/>
        <w:spacing w:before="0"/>
        <w:rPr>
          <w:rFonts w:cs="Times New Roman"/>
          <w:szCs w:val="22"/>
          <w:lang w:val="en-GB"/>
        </w:rPr>
      </w:pPr>
      <w:r>
        <w:rPr>
          <w:rFonts w:cs="Times New Roman"/>
          <w:szCs w:val="22"/>
          <w:lang w:val="en-GB"/>
        </w:rPr>
        <w:t xml:space="preserve">PRS4Def will also build the bridge and consolidate the existing ex</w:t>
      </w:r>
      <w:r>
        <w:rPr>
          <w:rFonts w:cs="Times New Roman"/>
          <w:szCs w:val="22"/>
          <w:lang w:val="en-GB"/>
        </w:rPr>
        <w:t xml:space="preserve">perience and partnership between the current JTA projects and the next call for proposals by the GSA for a second round of JTA (namely JTA2). Towards declaration of PRS FOC Belgium has to define and set-up a final structure for the Competent PRS Authority </w:t>
      </w:r>
      <w:r>
        <w:rPr>
          <w:rFonts w:cs="Times New Roman"/>
          <w:szCs w:val="22"/>
          <w:lang w:val="en-GB"/>
        </w:rPr>
        <w:t xml:space="preserve">who's</w:t>
      </w:r>
      <w:r>
        <w:rPr>
          <w:rFonts w:cs="Times New Roman"/>
          <w:szCs w:val="22"/>
          <w:lang w:val="en-GB"/>
        </w:rPr>
        <w:t xml:space="preserve"> tasks are described in classified annexes of the Common Minimum Standards (CMS). This document identifies security and operational tasks of a CPA. PRS4Def will develop techniques and procedures supporting the operational tasks of the CPA.</w:t>
      </w:r>
      <w:r/>
    </w:p>
    <w:p>
      <w:pPr>
        <w:jc w:val="both"/>
        <w:rPr>
          <w:sz w:val="22"/>
          <w:szCs w:val="22"/>
          <w:lang w:val="en-GB"/>
        </w:rPr>
      </w:pPr>
      <w:r>
        <w:rPr>
          <w:sz w:val="22"/>
          <w:szCs w:val="22"/>
          <w:lang w:val="en-GB"/>
        </w:rPr>
      </w:r>
      <w:r/>
    </w:p>
    <w:p>
      <w:pPr>
        <w:numPr>
          <w:ilvl w:val="0"/>
          <w:numId w:val="2"/>
        </w:numPr>
        <w:jc w:val="both"/>
        <w:rPr>
          <w:u w:val="single"/>
          <w:lang w:val="en-GB"/>
        </w:rPr>
      </w:pPr>
      <w:r>
        <w:rPr>
          <w:u w:val="single"/>
          <w:lang w:val="en-GB"/>
        </w:rPr>
        <w:t xml:space="preserve">Research Strategy</w:t>
      </w:r>
      <w:r/>
    </w:p>
    <w:p>
      <w:pPr>
        <w:jc w:val="both"/>
        <w:spacing w:after="120"/>
        <w:rPr>
          <w:i/>
          <w:sz w:val="16"/>
          <w:szCs w:val="16"/>
          <w:lang w:val="en-GB"/>
        </w:rPr>
      </w:pPr>
      <w:r>
        <w:rPr>
          <w:i/>
          <w:sz w:val="16"/>
          <w:szCs w:val="16"/>
          <w:lang w:val="en-GB"/>
        </w:rPr>
        <w:t xml:space="preserve">(Describe the methods, techniques and procedures by which the research will be conducted)</w:t>
      </w:r>
      <w:r/>
    </w:p>
    <w:p>
      <w:pPr>
        <w:pStyle w:val="847"/>
        <w:spacing w:before="0"/>
        <w:rPr>
          <w:rFonts w:cs="Times New Roman"/>
          <w:szCs w:val="22"/>
          <w:lang w:val="en-GB"/>
        </w:rPr>
      </w:pPr>
      <w:r>
        <w:rPr>
          <w:rFonts w:cs="Times New Roman"/>
          <w:szCs w:val="22"/>
          <w:lang w:val="en-GB"/>
        </w:rPr>
        <w:t xml:space="preserve">The adopted research strategy is organised around following items:</w:t>
      </w:r>
      <w:r/>
    </w:p>
    <w:p>
      <w:pPr>
        <w:pStyle w:val="846"/>
        <w:numPr>
          <w:ilvl w:val="0"/>
          <w:numId w:val="13"/>
        </w:numPr>
        <w:ind w:left="992" w:hanging="357"/>
        <w:rPr>
          <w:b/>
          <w:sz w:val="22"/>
          <w:lang w:val="en-GB"/>
        </w:rPr>
      </w:pPr>
      <w:r>
        <w:rPr>
          <w:b/>
          <w:sz w:val="22"/>
          <w:lang w:val="en-GB"/>
        </w:rPr>
        <w:t xml:space="preserve">Requirements collection and consolidation</w:t>
      </w:r>
      <w:r/>
    </w:p>
    <w:p>
      <w:pPr>
        <w:pStyle w:val="846"/>
        <w:numPr>
          <w:ilvl w:val="1"/>
          <w:numId w:val="13"/>
        </w:numPr>
        <w:ind w:left="1701" w:hanging="425"/>
        <w:rPr>
          <w:sz w:val="22"/>
          <w:szCs w:val="22"/>
          <w:lang w:val="en-GB"/>
        </w:rPr>
      </w:pPr>
      <w:r>
        <w:rPr>
          <w:sz w:val="22"/>
          <w:szCs w:val="22"/>
          <w:lang w:val="en-GB"/>
        </w:rPr>
        <w:t xml:space="preserve">Several studies have raised the vulnerability problems of using a GNSS system for PNT services. These studies mainly focus on RFI effects on the open navigation services of GNSS and their impact on civil applications, such as critical infrastructures.</w:t>
      </w:r>
      <w:r/>
    </w:p>
    <w:p>
      <w:pPr>
        <w:pStyle w:val="846"/>
        <w:numPr>
          <w:ilvl w:val="1"/>
          <w:numId w:val="13"/>
        </w:numPr>
        <w:ind w:left="1701" w:hanging="425"/>
        <w:rPr>
          <w:sz w:val="22"/>
          <w:szCs w:val="22"/>
          <w:lang w:val="en-GB"/>
        </w:rPr>
      </w:pPr>
      <w:r>
        <w:rPr>
          <w:sz w:val="22"/>
          <w:szCs w:val="22"/>
          <w:lang w:val="en-GB"/>
        </w:rPr>
        <w:t xml:space="preserve">The study and synthesis of the state of the art publications on GNSS RFI will allow to translate the concerns and anticipated problems to the </w:t>
      </w:r>
      <w:r>
        <w:rPr>
          <w:sz w:val="22"/>
          <w:szCs w:val="22"/>
          <w:lang w:val="en-GB"/>
        </w:rPr>
        <w:t xml:space="preserve">defense</w:t>
      </w:r>
      <w:r>
        <w:rPr>
          <w:sz w:val="22"/>
          <w:szCs w:val="22"/>
          <w:lang w:val="en-GB"/>
        </w:rPr>
        <w:t xml:space="preserve"> oriented navigation services, such as GPS military and GALILEO's PRS navigation services.</w:t>
      </w:r>
      <w:r/>
    </w:p>
    <w:p>
      <w:pPr>
        <w:pStyle w:val="846"/>
        <w:numPr>
          <w:ilvl w:val="1"/>
          <w:numId w:val="13"/>
        </w:numPr>
        <w:ind w:left="1701" w:hanging="425"/>
        <w:rPr>
          <w:sz w:val="22"/>
          <w:szCs w:val="22"/>
          <w:lang w:val="en-GB"/>
        </w:rPr>
      </w:pPr>
      <w:r>
        <w:rPr>
          <w:sz w:val="22"/>
          <w:szCs w:val="22"/>
          <w:lang w:val="en-GB"/>
        </w:rPr>
        <w:t xml:space="preserve">The analysis will lead to a list of interfering signals to be synthesized during the laboratory tests as well as meaconing and spoofing techniques.</w:t>
      </w:r>
      <w:r/>
    </w:p>
    <w:p>
      <w:pPr>
        <w:pStyle w:val="846"/>
        <w:numPr>
          <w:ilvl w:val="0"/>
          <w:numId w:val="13"/>
        </w:numPr>
        <w:ind w:left="992" w:hanging="357"/>
        <w:rPr>
          <w:b/>
          <w:sz w:val="22"/>
          <w:lang w:val="en-GB"/>
        </w:rPr>
      </w:pPr>
      <w:r>
        <w:rPr>
          <w:b/>
          <w:sz w:val="22"/>
          <w:lang w:val="en-GB"/>
        </w:rPr>
        <w:t xml:space="preserve">Design of measurement set-ups and scenarios</w:t>
      </w:r>
      <w:r/>
    </w:p>
    <w:p>
      <w:pPr>
        <w:pStyle w:val="846"/>
        <w:numPr>
          <w:ilvl w:val="1"/>
          <w:numId w:val="13"/>
        </w:numPr>
        <w:ind w:left="1701" w:hanging="425"/>
        <w:rPr>
          <w:sz w:val="22"/>
          <w:szCs w:val="22"/>
          <w:lang w:val="en-GB"/>
        </w:rPr>
      </w:pPr>
      <w:r>
        <w:rPr>
          <w:sz w:val="22"/>
          <w:szCs w:val="22"/>
          <w:lang w:val="en-GB"/>
        </w:rPr>
        <w:t xml:space="preserve">The laboratory set-up must allow a comparison between different receivers and different navigation services under the same circumstances. Defining and characterising the used equipment</w:t>
      </w:r>
      <w:del w:id="0" w:author="Olivier Desenfans" w:date="2020-03-14T23:53:00Z">
        <w:r>
          <w:rPr>
            <w:sz w:val="22"/>
            <w:szCs w:val="22"/>
            <w:lang w:val="en-GB"/>
          </w:rPr>
          <w:delText xml:space="preserve">s</w:delText>
        </w:r>
      </w:del>
      <w:r>
        <w:rPr>
          <w:sz w:val="22"/>
          <w:szCs w:val="22"/>
          <w:lang w:val="en-GB"/>
        </w:rPr>
        <w:t xml:space="preserve">, such as GNSS sources, signal generators, cables and combiners/splitters, makes up the design phase of the laboratory.</w:t>
      </w:r>
      <w:r/>
    </w:p>
    <w:p>
      <w:pPr>
        <w:pStyle w:val="846"/>
        <w:numPr>
          <w:ilvl w:val="1"/>
          <w:numId w:val="13"/>
        </w:numPr>
        <w:ind w:left="1701" w:hanging="425"/>
        <w:rPr>
          <w:sz w:val="22"/>
          <w:szCs w:val="22"/>
          <w:lang w:val="en-GB"/>
        </w:rPr>
      </w:pPr>
      <w:r>
        <w:rPr>
          <w:sz w:val="22"/>
          <w:szCs w:val="22"/>
          <w:lang w:val="en-GB"/>
        </w:rPr>
        <w:t xml:space="preserve">Similar, for collecting real life data within all components of Belgian </w:t>
      </w:r>
      <w:r>
        <w:rPr>
          <w:sz w:val="22"/>
          <w:szCs w:val="22"/>
          <w:lang w:val="en-GB"/>
        </w:rPr>
        <w:t xml:space="preserve">Defense</w:t>
      </w:r>
      <w:r>
        <w:rPr>
          <w:sz w:val="22"/>
          <w:szCs w:val="22"/>
          <w:lang w:val="en-GB"/>
        </w:rPr>
        <w:t xml:space="preserve">, a mobile set-up has to be defined able to be integrated into our main weapon systems.</w:t>
      </w:r>
      <w:r/>
    </w:p>
    <w:p>
      <w:pPr>
        <w:pStyle w:val="846"/>
        <w:numPr>
          <w:ilvl w:val="1"/>
          <w:numId w:val="13"/>
        </w:numPr>
        <w:ind w:left="1701" w:hanging="425"/>
        <w:rPr>
          <w:sz w:val="22"/>
          <w:szCs w:val="22"/>
          <w:lang w:val="en-GB"/>
        </w:rPr>
      </w:pPr>
      <w:r>
        <w:rPr>
          <w:sz w:val="22"/>
          <w:szCs w:val="22"/>
          <w:lang w:val="en-GB"/>
        </w:rPr>
        <w:t xml:space="preserve">Document template for describing the interference tests will be developed.</w:t>
      </w:r>
      <w:r/>
    </w:p>
    <w:p>
      <w:pPr>
        <w:pStyle w:val="846"/>
        <w:numPr>
          <w:ilvl w:val="1"/>
          <w:numId w:val="13"/>
        </w:numPr>
        <w:ind w:left="1701" w:hanging="425"/>
        <w:rPr>
          <w:sz w:val="22"/>
          <w:szCs w:val="22"/>
          <w:lang w:val="en-GB"/>
        </w:rPr>
      </w:pPr>
      <w:r>
        <w:rPr>
          <w:sz w:val="22"/>
          <w:szCs w:val="22"/>
          <w:lang w:val="en-GB"/>
        </w:rPr>
        <w:t xml:space="preserve">Comparing devices and navigation services is based on a common set of key performance indicators based on international data formats.</w:t>
      </w:r>
      <w:r/>
    </w:p>
    <w:p>
      <w:pPr>
        <w:pStyle w:val="846"/>
        <w:numPr>
          <w:ilvl w:val="1"/>
          <w:numId w:val="13"/>
        </w:numPr>
        <w:ind w:left="1701" w:hanging="425"/>
        <w:rPr>
          <w:sz w:val="22"/>
          <w:szCs w:val="22"/>
          <w:lang w:val="en-GB"/>
        </w:rPr>
      </w:pPr>
      <w:r>
        <w:rPr>
          <w:sz w:val="22"/>
          <w:szCs w:val="22"/>
          <w:lang w:val="en-GB"/>
        </w:rPr>
        <w:t xml:space="preserve">The PRS operational scenarios and the chain between PRS user and the system will be detailed.</w:t>
      </w:r>
      <w:r/>
    </w:p>
    <w:p>
      <w:pPr>
        <w:pStyle w:val="846"/>
        <w:numPr>
          <w:ilvl w:val="0"/>
          <w:numId w:val="13"/>
        </w:numPr>
        <w:ind w:left="992" w:hanging="357"/>
        <w:rPr>
          <w:b/>
          <w:sz w:val="22"/>
          <w:lang w:val="en-GB"/>
        </w:rPr>
      </w:pPr>
      <w:r>
        <w:rPr>
          <w:b/>
          <w:sz w:val="22"/>
          <w:lang w:val="en-GB"/>
        </w:rPr>
        <w:t xml:space="preserve">Development phase</w:t>
      </w:r>
      <w:r/>
    </w:p>
    <w:p>
      <w:pPr>
        <w:pStyle w:val="846"/>
        <w:numPr>
          <w:ilvl w:val="1"/>
          <w:numId w:val="13"/>
        </w:numPr>
        <w:ind w:left="1701" w:hanging="425"/>
        <w:rPr>
          <w:sz w:val="22"/>
          <w:szCs w:val="22"/>
          <w:lang w:val="en-GB"/>
        </w:rPr>
      </w:pPr>
      <w:r>
        <w:rPr>
          <w:sz w:val="22"/>
          <w:szCs w:val="22"/>
          <w:lang w:val="en-GB"/>
        </w:rPr>
        <w:t xml:space="preserve">The defined laboratory and mobile set-up is developed and tested using available receivers.</w:t>
      </w:r>
      <w:r/>
    </w:p>
    <w:p>
      <w:pPr>
        <w:pStyle w:val="846"/>
        <w:numPr>
          <w:ilvl w:val="1"/>
          <w:numId w:val="13"/>
        </w:numPr>
        <w:ind w:left="1701" w:hanging="425"/>
        <w:rPr>
          <w:sz w:val="22"/>
          <w:szCs w:val="22"/>
          <w:lang w:val="en-GB"/>
        </w:rPr>
      </w:pPr>
      <w:r>
        <w:rPr>
          <w:sz w:val="22"/>
          <w:szCs w:val="22"/>
          <w:lang w:val="en-GB"/>
        </w:rPr>
        <w:t xml:space="preserve">Software for determination of KPIs based on international data formats is developed, revised and tested on reusable navigation services data sets.</w:t>
      </w:r>
      <w:r/>
    </w:p>
    <w:p>
      <w:pPr>
        <w:pStyle w:val="846"/>
        <w:numPr>
          <w:ilvl w:val="1"/>
          <w:numId w:val="13"/>
        </w:numPr>
        <w:ind w:left="1701" w:hanging="425"/>
        <w:rPr>
          <w:sz w:val="22"/>
          <w:szCs w:val="22"/>
          <w:lang w:val="en-GB"/>
        </w:rPr>
      </w:pPr>
      <w:r>
        <w:rPr>
          <w:sz w:val="22"/>
          <w:szCs w:val="22"/>
          <w:lang w:val="en-GB"/>
        </w:rPr>
        <w:t xml:space="preserve">In order to perform repeatable tests</w:t>
      </w:r>
      <w:ins w:id="1" w:author="Olivier Desenfans" w:date="2020-03-14T23:54:00Z">
        <w:r>
          <w:rPr>
            <w:sz w:val="22"/>
            <w:szCs w:val="22"/>
            <w:lang w:val="en-GB"/>
          </w:rPr>
          <w:t xml:space="preserve">,</w:t>
        </w:r>
      </w:ins>
      <w:r>
        <w:rPr>
          <w:sz w:val="22"/>
          <w:szCs w:val="22"/>
          <w:lang w:val="en-GB"/>
        </w:rPr>
        <w:t xml:space="preserve"> the interference </w:t>
      </w:r>
      <w:del w:id="2" w:author="Olivier Desenfans" w:date="2020-03-14T23:54:00Z">
        <w:r>
          <w:rPr>
            <w:sz w:val="22"/>
            <w:szCs w:val="22"/>
            <w:lang w:val="en-GB"/>
          </w:rPr>
          <w:delText xml:space="preserve">tests </w:delText>
        </w:r>
      </w:del>
      <w:ins w:id="3" w:author="Olivier Desenfans" w:date="2020-03-14T23:54:00Z">
        <w:r>
          <w:rPr>
            <w:sz w:val="22"/>
            <w:szCs w:val="22"/>
            <w:lang w:val="en-GB"/>
          </w:rPr>
          <w:t xml:space="preserve">test procedure</w:t>
        </w:r>
      </w:ins>
      <w:ins w:id="4" w:author="Olivier Desenfans" w:date="2020-03-14T23:54:00Z">
        <w:r>
          <w:rPr>
            <w:sz w:val="22"/>
            <w:szCs w:val="22"/>
            <w:lang w:val="en-GB"/>
          </w:rPr>
          <w:t xml:space="preserve"> </w:t>
        </w:r>
      </w:ins>
      <w:r>
        <w:rPr>
          <w:sz w:val="22"/>
          <w:szCs w:val="22"/>
          <w:lang w:val="en-GB"/>
        </w:rPr>
        <w:t xml:space="preserve">will be automated.</w:t>
      </w:r>
      <w:r/>
    </w:p>
    <w:p>
      <w:pPr>
        <w:pStyle w:val="846"/>
        <w:numPr>
          <w:ilvl w:val="1"/>
          <w:numId w:val="13"/>
        </w:numPr>
        <w:ind w:left="1701" w:hanging="425"/>
        <w:rPr>
          <w:sz w:val="22"/>
          <w:szCs w:val="22"/>
          <w:lang w:val="en-GB"/>
        </w:rPr>
      </w:pPr>
      <w:r>
        <w:rPr>
          <w:sz w:val="22"/>
          <w:szCs w:val="22"/>
          <w:lang w:val="en-GB"/>
        </w:rPr>
        <w:t xml:space="preserve">The GALILEO PRS chain, the security and operational tasks of the CPA and the implications for our </w:t>
      </w:r>
      <w:r>
        <w:rPr>
          <w:sz w:val="22"/>
          <w:szCs w:val="22"/>
          <w:lang w:val="en-GB"/>
        </w:rPr>
        <w:t xml:space="preserve">defense</w:t>
      </w:r>
      <w:r>
        <w:rPr>
          <w:sz w:val="22"/>
          <w:szCs w:val="22"/>
          <w:lang w:val="en-GB"/>
        </w:rPr>
        <w:t xml:space="preserve"> forces will be briefed to Belgian </w:t>
      </w:r>
      <w:r>
        <w:rPr>
          <w:sz w:val="22"/>
          <w:szCs w:val="22"/>
          <w:lang w:val="en-GB"/>
        </w:rPr>
        <w:t xml:space="preserve">Defense</w:t>
      </w:r>
      <w:r>
        <w:rPr>
          <w:sz w:val="22"/>
          <w:szCs w:val="22"/>
          <w:lang w:val="en-GB"/>
        </w:rPr>
        <w:t xml:space="preserve"> staff and components based on the Need-to-Know PRS prescription.</w:t>
      </w:r>
      <w:r/>
    </w:p>
    <w:p>
      <w:pPr>
        <w:pStyle w:val="846"/>
        <w:numPr>
          <w:ilvl w:val="0"/>
          <w:numId w:val="13"/>
        </w:numPr>
        <w:ind w:left="992" w:hanging="357"/>
        <w:rPr>
          <w:b/>
          <w:sz w:val="22"/>
          <w:lang w:val="en-GB"/>
        </w:rPr>
      </w:pPr>
      <w:r>
        <w:rPr>
          <w:b/>
          <w:sz w:val="22"/>
          <w:lang w:val="en-GB"/>
        </w:rPr>
        <w:t xml:space="preserve">Validation and exploitation phase</w:t>
      </w:r>
      <w:r/>
    </w:p>
    <w:p>
      <w:pPr>
        <w:pStyle w:val="846"/>
        <w:numPr>
          <w:ilvl w:val="1"/>
          <w:numId w:val="13"/>
        </w:numPr>
        <w:ind w:left="1701" w:hanging="425"/>
        <w:rPr>
          <w:sz w:val="22"/>
          <w:szCs w:val="22"/>
          <w:lang w:val="en-GB"/>
        </w:rPr>
      </w:pPr>
      <w:r>
        <w:rPr>
          <w:sz w:val="22"/>
          <w:szCs w:val="22"/>
          <w:lang w:val="en-GB"/>
        </w:rPr>
        <w:t xml:space="preserve">Common operational scenarios will be set-up with all components of Belgian </w:t>
      </w:r>
      <w:r>
        <w:rPr>
          <w:sz w:val="22"/>
          <w:szCs w:val="22"/>
          <w:lang w:val="en-GB"/>
        </w:rPr>
        <w:t xml:space="preserve">Defense</w:t>
      </w:r>
      <w:r>
        <w:rPr>
          <w:sz w:val="22"/>
          <w:szCs w:val="22"/>
          <w:lang w:val="en-GB"/>
        </w:rPr>
        <w:t xml:space="preserve"> allowing operational data collection.</w:t>
      </w:r>
      <w:r/>
    </w:p>
    <w:p>
      <w:pPr>
        <w:pStyle w:val="846"/>
        <w:numPr>
          <w:ilvl w:val="1"/>
          <w:numId w:val="13"/>
        </w:numPr>
        <w:ind w:left="1701" w:hanging="425"/>
        <w:rPr>
          <w:sz w:val="22"/>
          <w:szCs w:val="22"/>
          <w:lang w:val="en-GB"/>
        </w:rPr>
      </w:pPr>
      <w:r>
        <w:rPr>
          <w:sz w:val="22"/>
          <w:szCs w:val="22"/>
          <w:lang w:val="en-GB"/>
        </w:rPr>
        <w:t xml:space="preserve">The KPI software will perform off-line testing of the robustness of different navigation services based on the collected datasets.</w:t>
      </w:r>
      <w:r/>
    </w:p>
    <w:p>
      <w:pPr>
        <w:pStyle w:val="846"/>
        <w:numPr>
          <w:ilvl w:val="1"/>
          <w:numId w:val="13"/>
        </w:numPr>
        <w:ind w:left="1701" w:hanging="425"/>
        <w:spacing w:after="120"/>
        <w:rPr>
          <w:sz w:val="22"/>
          <w:szCs w:val="22"/>
          <w:lang w:val="en-GB"/>
        </w:rPr>
      </w:pPr>
      <w:r>
        <w:rPr>
          <w:sz w:val="22"/>
          <w:szCs w:val="22"/>
          <w:lang w:val="en-GB"/>
        </w:rPr>
        <w:t xml:space="preserve">Different PRS operational scenarios will be performed during the data collection and evaluated on their operational usage.</w:t>
      </w:r>
      <w:r/>
    </w:p>
    <w:p>
      <w:pPr>
        <w:ind w:left="567"/>
        <w:jc w:val="both"/>
        <w:rPr>
          <w:sz w:val="22"/>
          <w:szCs w:val="22"/>
          <w:lang w:val="en-GB"/>
        </w:rPr>
      </w:pPr>
      <w:r>
        <w:rPr>
          <w:sz w:val="22"/>
          <w:szCs w:val="22"/>
          <w:lang w:val="en-GB"/>
        </w:rPr>
      </w:r>
      <w:r/>
    </w:p>
    <w:p>
      <w:pPr>
        <w:numPr>
          <w:ilvl w:val="0"/>
          <w:numId w:val="2"/>
        </w:numPr>
        <w:jc w:val="both"/>
        <w:rPr>
          <w:u w:val="single"/>
          <w:lang w:val="en-GB"/>
        </w:rPr>
      </w:pPr>
      <w:r>
        <w:rPr>
          <w:u w:val="single"/>
          <w:lang w:val="en-GB"/>
        </w:rPr>
        <w:t xml:space="preserve">Collaboration</w:t>
      </w:r>
      <w:r/>
    </w:p>
    <w:p>
      <w:pPr>
        <w:jc w:val="both"/>
        <w:spacing w:after="120"/>
        <w:rPr>
          <w:i/>
          <w:sz w:val="16"/>
          <w:szCs w:val="16"/>
          <w:lang w:val="en-GB"/>
        </w:rPr>
      </w:pPr>
      <w:r>
        <w:rPr>
          <w:i/>
          <w:sz w:val="16"/>
          <w:szCs w:val="16"/>
          <w:lang w:val="en-GB"/>
        </w:rPr>
        <w:t xml:space="preserve">(Describe, when collaboration is intended, the role and complementarity of each of the partners and the planned coordination)</w:t>
      </w:r>
      <w:r/>
    </w:p>
    <w:p>
      <w:pPr>
        <w:pStyle w:val="847"/>
        <w:spacing w:before="0"/>
        <w:rPr>
          <w:rFonts w:cs="Times New Roman"/>
          <w:lang w:val="en-GB"/>
        </w:rPr>
      </w:pPr>
      <w:r>
        <w:rPr>
          <w:rFonts w:cs="Times New Roman"/>
          <w:lang w:val="en-GB"/>
        </w:rPr>
        <w:t xml:space="preserve">PRS4Def as a ‘triple helix’ project proposal is based on a close collaboration between ACOS Strategy as governmental entity, RMA-CISS as academic research </w:t>
      </w:r>
      <w:del w:id="5" w:author="Olivier Desenfans" w:date="2020-03-14T23:54:00Z">
        <w:r>
          <w:rPr>
            <w:rFonts w:cs="Times New Roman"/>
            <w:lang w:val="en-GB"/>
          </w:rPr>
          <w:delText xml:space="preserve">center</w:delText>
        </w:r>
      </w:del>
      <w:ins w:id="6" w:author="Olivier Desenfans" w:date="2020-03-14T23:54:00Z">
        <w:r>
          <w:rPr>
            <w:rFonts w:cs="Times New Roman"/>
            <w:lang w:val="en-GB"/>
          </w:rPr>
          <w:t xml:space="preserve">centre</w:t>
        </w:r>
      </w:ins>
      <w:r>
        <w:rPr>
          <w:rFonts w:cs="Times New Roman"/>
          <w:lang w:val="en-GB"/>
        </w:rPr>
        <w:t xml:space="preserve"> and M3Systems as industrial partner.</w:t>
      </w:r>
      <w:r/>
    </w:p>
    <w:p>
      <w:pPr>
        <w:pStyle w:val="847"/>
        <w:spacing w:before="0"/>
        <w:rPr>
          <w:rFonts w:cs="Times New Roman"/>
          <w:lang w:val="en-GB"/>
        </w:rPr>
      </w:pPr>
      <w:r>
        <w:rPr>
          <w:rFonts w:cs="Times New Roman"/>
          <w:lang w:val="en-GB"/>
        </w:rPr>
        <w:t xml:space="preserve">ACOS Strat is the client of PRS4Def and has expressed the vital and strategic interest that GNSS navigation services has within current and future military operations. Belgian </w:t>
      </w:r>
      <w:r>
        <w:rPr>
          <w:rFonts w:cs="Times New Roman"/>
          <w:lang w:val="en-GB"/>
        </w:rPr>
        <w:t xml:space="preserve">Defense</w:t>
      </w:r>
      <w:r>
        <w:rPr>
          <w:rFonts w:cs="Times New Roman"/>
          <w:lang w:val="en-GB"/>
        </w:rPr>
        <w:t xml:space="preserve"> has committed to an active role within the EDIDP GEODE project and convinced BELSPO to provide financial support to Belgian industry.</w:t>
      </w:r>
      <w:r/>
    </w:p>
    <w:p>
      <w:pPr>
        <w:pStyle w:val="847"/>
        <w:spacing w:before="0"/>
        <w:rPr>
          <w:rFonts w:cs="Times New Roman"/>
          <w:lang w:val="en-GB"/>
        </w:rPr>
      </w:pPr>
      <w:r>
        <w:rPr>
          <w:rFonts w:cs="Times New Roman"/>
          <w:lang w:val="en-GB"/>
        </w:rPr>
        <w:t xml:space="preserve">RMA CISS is active within PRS si</w:t>
      </w:r>
      <w:r>
        <w:rPr>
          <w:rFonts w:cs="Times New Roman"/>
          <w:lang w:val="en-GB"/>
        </w:rPr>
        <w:t xml:space="preserve">nce the first tests in 2013 organised by ESA. A close collaboration with interim BE CPA put Belgium on the European PRS map as a very active member state. The expertise and knowledge of the PRS operational concepts and of the PRS and other navigation servi</w:t>
      </w:r>
      <w:r>
        <w:rPr>
          <w:rFonts w:cs="Times New Roman"/>
          <w:lang w:val="en-GB"/>
        </w:rPr>
        <w:t xml:space="preserve">ces from both GPS and GALILEO are a valuable asset and form a solid basis to successfully complete the PRS4Def project. RMA-CISS, in close collaboration with M3Systems, will realise the laboratory and mobile infrastructure within the RMA, allowing Belgian </w:t>
      </w:r>
      <w:r>
        <w:rPr>
          <w:rFonts w:cs="Times New Roman"/>
          <w:lang w:val="en-GB"/>
        </w:rPr>
        <w:t xml:space="preserve">Defense</w:t>
      </w:r>
      <w:r>
        <w:rPr>
          <w:rFonts w:cs="Times New Roman"/>
          <w:lang w:val="en-GB"/>
        </w:rPr>
        <w:t xml:space="preserve"> to perform reproducible GNSS tests.</w:t>
      </w:r>
      <w:r/>
    </w:p>
    <w:p>
      <w:pPr>
        <w:pStyle w:val="847"/>
        <w:spacing w:before="0"/>
        <w:rPr>
          <w:rFonts w:cs="Times New Roman"/>
          <w:lang w:val="en-GB"/>
        </w:rPr>
      </w:pPr>
      <w:r>
        <w:rPr>
          <w:rFonts w:cs="Times New Roman"/>
          <w:lang w:val="en-GB"/>
        </w:rPr>
        <w:t xml:space="preserve">M3SB has specialized in radio-navigation technologies (GNSS) and Air Traffic Management (ATM). M3</w:t>
      </w:r>
      <w:r>
        <w:rPr>
          <w:rFonts w:cs="Times New Roman"/>
          <w:lang w:val="en-GB"/>
        </w:rPr>
        <w:t xml:space="preserve">SB commercializes GNSS dedicated test-beds used for the assessment of GNSS receiver performances. This expertise along with the in house developed tools for simulating open navigation services and automation of RFI scenarios are e robust basis for PRS4Def.</w:t>
      </w:r>
      <w:r/>
    </w:p>
    <w:p>
      <w:pPr>
        <w:pStyle w:val="847"/>
        <w:spacing w:before="0"/>
        <w:rPr>
          <w:rFonts w:cs="Times New Roman"/>
          <w:lang w:val="en-GB"/>
        </w:rPr>
      </w:pPr>
      <w:r>
        <w:rPr>
          <w:rFonts w:cs="Times New Roman"/>
          <w:lang w:val="en-GB"/>
        </w:rPr>
        <w:t xml:space="preserve">RMA-CISS will concentrate on development of scenarios for evaluating the PNT capabilities of navigation services while M3Systems will work on the implementation and automation of RFI scenarios.</w:t>
      </w:r>
      <w:r/>
    </w:p>
    <w:p>
      <w:pPr>
        <w:jc w:val="both"/>
        <w:rPr>
          <w:lang w:val="en-GB"/>
        </w:rPr>
      </w:pPr>
      <w:r>
        <w:rPr>
          <w:lang w:val="en-GB"/>
        </w:rPr>
      </w:r>
      <w:r/>
    </w:p>
    <w:p>
      <w:pPr>
        <w:numPr>
          <w:ilvl w:val="0"/>
          <w:numId w:val="2"/>
        </w:numPr>
        <w:jc w:val="both"/>
        <w:rPr>
          <w:u w:val="single"/>
          <w:lang w:val="en-GB"/>
        </w:rPr>
      </w:pPr>
      <w:r>
        <w:rPr>
          <w:u w:val="single"/>
          <w:lang w:val="en-GB"/>
        </w:rPr>
        <w:t xml:space="preserve">Expected Outcome </w:t>
      </w:r>
      <w:r/>
    </w:p>
    <w:p>
      <w:pPr>
        <w:jc w:val="both"/>
        <w:spacing w:after="120"/>
        <w:rPr>
          <w:i/>
          <w:sz w:val="16"/>
          <w:szCs w:val="16"/>
          <w:lang w:val="en-GB"/>
        </w:rPr>
      </w:pPr>
      <w:r>
        <w:rPr>
          <w:i/>
          <w:sz w:val="16"/>
          <w:szCs w:val="16"/>
          <w:lang w:val="en-GB"/>
        </w:rPr>
        <w:t xml:space="preserve">(Describe the expected research outcome and how this outcome will be managed and used by the research team after termination of the project. Demonstrate the innovative character)</w:t>
      </w:r>
      <w:r/>
    </w:p>
    <w:p>
      <w:pPr>
        <w:pStyle w:val="847"/>
        <w:spacing w:before="0"/>
        <w:rPr>
          <w:rFonts w:cs="Times New Roman"/>
          <w:szCs w:val="22"/>
          <w:lang w:val="en-GB"/>
        </w:rPr>
      </w:pPr>
      <w:r>
        <w:rPr>
          <w:rFonts w:cs="Times New Roman"/>
          <w:szCs w:val="22"/>
          <w:lang w:val="en-GB"/>
        </w:rPr>
        <w:t xml:space="preserve">The main purpose of PRS4Def are to deliver:</w:t>
      </w:r>
      <w:r/>
    </w:p>
    <w:p>
      <w:pPr>
        <w:pStyle w:val="846"/>
        <w:numPr>
          <w:ilvl w:val="0"/>
          <w:numId w:val="13"/>
        </w:numPr>
        <w:ind w:left="992" w:hanging="357"/>
        <w:rPr>
          <w:b/>
          <w:sz w:val="22"/>
          <w:szCs w:val="22"/>
          <w:lang w:val="en-GB"/>
        </w:rPr>
      </w:pPr>
      <w:r>
        <w:rPr>
          <w:b/>
          <w:sz w:val="22"/>
          <w:szCs w:val="22"/>
          <w:lang w:val="en-GB"/>
        </w:rPr>
        <w:t xml:space="preserve">Test methodology, tools and infrastructures</w:t>
      </w:r>
      <w:r/>
    </w:p>
    <w:p>
      <w:pPr>
        <w:pStyle w:val="846"/>
        <w:numPr>
          <w:ilvl w:val="1"/>
          <w:numId w:val="13"/>
        </w:numPr>
        <w:ind w:left="1701" w:hanging="425"/>
        <w:rPr>
          <w:sz w:val="22"/>
          <w:szCs w:val="22"/>
          <w:lang w:val="en-GB"/>
        </w:rPr>
      </w:pPr>
      <w:r>
        <w:rPr>
          <w:sz w:val="22"/>
          <w:szCs w:val="22"/>
          <w:lang w:val="en-GB"/>
        </w:rPr>
        <w:t xml:space="preserve">Developing standardized laboratory scenarios to validate RFI robustness of User Equipment</w:t>
      </w:r>
      <w:r/>
    </w:p>
    <w:p>
      <w:pPr>
        <w:pStyle w:val="846"/>
        <w:numPr>
          <w:ilvl w:val="1"/>
          <w:numId w:val="13"/>
        </w:numPr>
        <w:ind w:left="1701" w:hanging="425"/>
        <w:rPr>
          <w:sz w:val="22"/>
          <w:szCs w:val="22"/>
          <w:lang w:val="en-GB"/>
        </w:rPr>
      </w:pPr>
      <w:r>
        <w:rPr>
          <w:sz w:val="22"/>
          <w:szCs w:val="22"/>
          <w:lang w:val="en-GB"/>
        </w:rPr>
        <w:t xml:space="preserve">Testing the PRS Operational Scenarios (POS) chain from the Signal-in-Space (</w:t>
      </w:r>
      <w:r>
        <w:rPr>
          <w:sz w:val="22"/>
          <w:szCs w:val="22"/>
          <w:lang w:val="en-GB"/>
        </w:rPr>
        <w:t xml:space="preserve">SiS</w:t>
      </w:r>
      <w:r>
        <w:rPr>
          <w:sz w:val="22"/>
          <w:szCs w:val="22"/>
          <w:lang w:val="en-GB"/>
        </w:rPr>
        <w:t xml:space="preserve">) to a PRS user</w:t>
      </w:r>
      <w:r/>
    </w:p>
    <w:p>
      <w:pPr>
        <w:pStyle w:val="846"/>
        <w:numPr>
          <w:ilvl w:val="1"/>
          <w:numId w:val="13"/>
        </w:numPr>
        <w:ind w:left="1701" w:hanging="425"/>
        <w:rPr>
          <w:sz w:val="22"/>
          <w:szCs w:val="22"/>
          <w:lang w:val="en-GB"/>
        </w:rPr>
      </w:pPr>
      <w:r>
        <w:rPr>
          <w:sz w:val="22"/>
          <w:szCs w:val="22"/>
          <w:lang w:val="en-GB"/>
        </w:rPr>
        <w:t xml:space="preserve">Evaluate the GNSS performance and robustness in operational environments (Air / Land / Marine)</w:t>
      </w:r>
      <w:r/>
    </w:p>
    <w:p>
      <w:pPr>
        <w:pStyle w:val="846"/>
        <w:numPr>
          <w:ilvl w:val="1"/>
          <w:numId w:val="13"/>
        </w:numPr>
        <w:ind w:left="1701" w:hanging="425"/>
        <w:rPr>
          <w:sz w:val="22"/>
          <w:szCs w:val="22"/>
          <w:lang w:val="en-GB"/>
        </w:rPr>
      </w:pPr>
      <w:r>
        <w:rPr>
          <w:sz w:val="22"/>
          <w:szCs w:val="22"/>
          <w:lang w:val="en-GB"/>
        </w:rPr>
        <w:t xml:space="preserve">Real-time monitoring of the GNSS spectral bands</w:t>
      </w:r>
      <w:r/>
    </w:p>
    <w:p>
      <w:pPr>
        <w:pStyle w:val="846"/>
        <w:numPr>
          <w:ilvl w:val="0"/>
          <w:numId w:val="13"/>
        </w:numPr>
        <w:ind w:left="992" w:hanging="357"/>
        <w:rPr>
          <w:b/>
          <w:sz w:val="22"/>
          <w:szCs w:val="22"/>
          <w:lang w:val="en-GB"/>
        </w:rPr>
      </w:pPr>
      <w:r>
        <w:rPr>
          <w:b/>
          <w:sz w:val="22"/>
          <w:szCs w:val="22"/>
          <w:lang w:val="en-GB"/>
        </w:rPr>
        <w:t xml:space="preserve">Integrated PRS PNT in operational </w:t>
      </w:r>
      <w:r>
        <w:rPr>
          <w:b/>
          <w:sz w:val="22"/>
          <w:szCs w:val="22"/>
          <w:lang w:val="en-GB"/>
        </w:rPr>
        <w:t xml:space="preserve">defense</w:t>
      </w:r>
      <w:r>
        <w:rPr>
          <w:b/>
          <w:sz w:val="22"/>
          <w:szCs w:val="22"/>
          <w:lang w:val="en-GB"/>
        </w:rPr>
        <w:t xml:space="preserve"> environments</w:t>
      </w:r>
      <w:r/>
    </w:p>
    <w:p>
      <w:pPr>
        <w:pStyle w:val="846"/>
        <w:numPr>
          <w:ilvl w:val="1"/>
          <w:numId w:val="13"/>
        </w:numPr>
        <w:ind w:left="1701" w:hanging="425"/>
        <w:rPr>
          <w:sz w:val="22"/>
          <w:szCs w:val="22"/>
          <w:lang w:val="en-GB"/>
        </w:rPr>
      </w:pPr>
      <w:r>
        <w:rPr>
          <w:sz w:val="22"/>
          <w:szCs w:val="22"/>
          <w:lang w:val="en-GB"/>
        </w:rPr>
        <w:t xml:space="preserve">Landscaping the operational requirements of GNSS enabled devices or services within </w:t>
      </w:r>
      <w:r>
        <w:rPr>
          <w:sz w:val="22"/>
          <w:szCs w:val="22"/>
          <w:lang w:val="en-GB"/>
        </w:rPr>
        <w:t xml:space="preserve">Defense</w:t>
      </w:r>
      <w:r/>
    </w:p>
    <w:p>
      <w:pPr>
        <w:pStyle w:val="846"/>
        <w:numPr>
          <w:ilvl w:val="1"/>
          <w:numId w:val="13"/>
        </w:numPr>
        <w:ind w:left="1701" w:hanging="425"/>
        <w:rPr>
          <w:sz w:val="22"/>
          <w:szCs w:val="22"/>
          <w:lang w:val="en-GB"/>
        </w:rPr>
      </w:pPr>
      <w:r>
        <w:rPr>
          <w:sz w:val="22"/>
          <w:szCs w:val="22"/>
          <w:lang w:val="en-GB"/>
        </w:rPr>
        <w:t xml:space="preserve">Advising the </w:t>
      </w:r>
      <w:r>
        <w:rPr>
          <w:sz w:val="22"/>
          <w:szCs w:val="22"/>
          <w:lang w:val="en-GB"/>
        </w:rPr>
        <w:t xml:space="preserve">Defense</w:t>
      </w:r>
      <w:r>
        <w:rPr>
          <w:sz w:val="22"/>
          <w:szCs w:val="22"/>
          <w:lang w:val="en-GB"/>
        </w:rPr>
        <w:t xml:space="preserve"> Staff in the domains of harmonisation and interoperability of GNSS sensors, the PRS key management and infrastructure and POS interactions with the Belgian CPA</w:t>
      </w:r>
      <w:r/>
    </w:p>
    <w:p>
      <w:pPr>
        <w:pStyle w:val="846"/>
        <w:numPr>
          <w:ilvl w:val="0"/>
          <w:numId w:val="13"/>
        </w:numPr>
        <w:ind w:left="992" w:hanging="357"/>
        <w:rPr>
          <w:b/>
          <w:sz w:val="22"/>
          <w:szCs w:val="22"/>
          <w:lang w:val="en-GB"/>
        </w:rPr>
      </w:pPr>
      <w:r>
        <w:rPr>
          <w:b/>
          <w:sz w:val="22"/>
          <w:szCs w:val="22"/>
          <w:lang w:val="en-GB"/>
        </w:rPr>
        <w:t xml:space="preserve">In-kind contribution of Belgian Defence in the GEODE project</w:t>
      </w:r>
      <w:r/>
    </w:p>
    <w:p>
      <w:pPr>
        <w:pStyle w:val="846"/>
        <w:numPr>
          <w:ilvl w:val="1"/>
          <w:numId w:val="13"/>
        </w:numPr>
        <w:ind w:left="1701" w:hanging="425"/>
        <w:rPr>
          <w:sz w:val="22"/>
          <w:szCs w:val="22"/>
          <w:lang w:val="en-GB"/>
        </w:rPr>
      </w:pPr>
      <w:r>
        <w:rPr>
          <w:sz w:val="22"/>
          <w:szCs w:val="22"/>
          <w:lang w:val="en-GB"/>
        </w:rPr>
        <w:t xml:space="preserve">Belgian </w:t>
      </w:r>
      <w:r>
        <w:rPr>
          <w:sz w:val="22"/>
          <w:szCs w:val="22"/>
          <w:lang w:val="en-GB"/>
        </w:rPr>
        <w:t xml:space="preserve">Defense</w:t>
      </w:r>
      <w:r>
        <w:rPr>
          <w:sz w:val="22"/>
          <w:szCs w:val="22"/>
          <w:lang w:val="en-GB"/>
        </w:rPr>
        <w:t xml:space="preserve">, as active member of the GEODE consortium, offered as in-kind contribution to perfor</w:t>
      </w:r>
      <w:r>
        <w:rPr>
          <w:sz w:val="22"/>
          <w:szCs w:val="22"/>
          <w:lang w:val="en-GB"/>
        </w:rPr>
        <w:t xml:space="preserve">m activities supporting the prototyping, testing and qualification on different platforms (naval, land, airborne) of PRS receivers, including the PRS operational requests operated by the security module (SM), and the integration in military host equipment.</w:t>
      </w:r>
      <w:r/>
    </w:p>
    <w:p>
      <w:pPr>
        <w:ind w:left="567"/>
        <w:jc w:val="both"/>
        <w:rPr>
          <w:sz w:val="22"/>
          <w:szCs w:val="22"/>
          <w:u w:val="single"/>
          <w:lang w:val="en-GB"/>
        </w:rPr>
      </w:pPr>
      <w:r>
        <w:rPr>
          <w:sz w:val="22"/>
          <w:szCs w:val="22"/>
          <w:u w:val="single"/>
          <w:lang w:val="en-GB"/>
        </w:rPr>
      </w:r>
      <w:r/>
    </w:p>
    <w:p>
      <w:pPr>
        <w:numPr>
          <w:ilvl w:val="0"/>
          <w:numId w:val="2"/>
        </w:numPr>
        <w:jc w:val="both"/>
        <w:rPr>
          <w:u w:val="single"/>
          <w:lang w:val="en-GB"/>
        </w:rPr>
      </w:pPr>
      <w:r>
        <w:rPr>
          <w:u w:val="single"/>
          <w:lang w:val="en-GB"/>
        </w:rPr>
        <w:t xml:space="preserve">Feasibility &amp; Risk </w:t>
      </w:r>
      <w:r/>
    </w:p>
    <w:p>
      <w:pPr>
        <w:jc w:val="both"/>
        <w:spacing w:after="120"/>
        <w:rPr>
          <w:i/>
          <w:sz w:val="16"/>
          <w:szCs w:val="16"/>
          <w:lang w:val="en-GB"/>
        </w:rPr>
      </w:pPr>
      <w:r>
        <w:rPr>
          <w:i/>
          <w:sz w:val="16"/>
          <w:szCs w:val="16"/>
          <w:lang w:val="en-GB"/>
        </w:rPr>
        <w:t xml:space="preserve">(Describe the elements which could jeopardize the achievement of the expected outcome)</w:t>
      </w:r>
      <w:r/>
    </w:p>
    <w:p>
      <w:pPr>
        <w:pStyle w:val="847"/>
        <w:spacing w:before="0"/>
        <w:rPr>
          <w:rFonts w:cs="Times New Roman"/>
          <w:lang w:val="en-GB"/>
        </w:rPr>
      </w:pPr>
      <w:r>
        <w:rPr>
          <w:rFonts w:cs="Times New Roman"/>
          <w:lang w:val="en-GB"/>
        </w:rPr>
        <w:t xml:space="preserve">This section presents the SWOT analysis of the project.</w:t>
      </w:r>
      <w:r/>
    </w:p>
    <w:p>
      <w:pPr>
        <w:pStyle w:val="846"/>
        <w:numPr>
          <w:ilvl w:val="0"/>
          <w:numId w:val="13"/>
        </w:numPr>
        <w:ind w:left="992" w:hanging="357"/>
        <w:rPr>
          <w:b/>
          <w:sz w:val="22"/>
          <w:szCs w:val="22"/>
          <w:lang w:val="en-GB"/>
        </w:rPr>
      </w:pPr>
      <w:r>
        <w:rPr>
          <w:b/>
          <w:sz w:val="22"/>
          <w:szCs w:val="22"/>
          <w:lang w:val="en-GB"/>
        </w:rPr>
        <w:t xml:space="preserve">Strengths</w:t>
      </w:r>
      <w:r/>
    </w:p>
    <w:p>
      <w:pPr>
        <w:pStyle w:val="846"/>
        <w:numPr>
          <w:ilvl w:val="1"/>
          <w:numId w:val="13"/>
        </w:numPr>
        <w:ind w:left="1701" w:hanging="425"/>
        <w:rPr>
          <w:sz w:val="22"/>
          <w:szCs w:val="22"/>
          <w:lang w:val="en-GB"/>
        </w:rPr>
      </w:pPr>
      <w:r>
        <w:rPr>
          <w:sz w:val="22"/>
          <w:szCs w:val="22"/>
          <w:lang w:val="en-GB"/>
        </w:rPr>
        <w:t xml:space="preserve">PRS4Def will increase awareness about the robustness of different navigation services within Belgian </w:t>
      </w:r>
      <w:r>
        <w:rPr>
          <w:sz w:val="22"/>
          <w:szCs w:val="22"/>
          <w:lang w:val="en-GB"/>
        </w:rPr>
        <w:t xml:space="preserve">Defense</w:t>
      </w:r>
      <w:r>
        <w:rPr>
          <w:sz w:val="22"/>
          <w:szCs w:val="22"/>
          <w:lang w:val="en-GB"/>
        </w:rPr>
        <w:t xml:space="preserve"> and introduces new operational concepts conceivable with the GALILEO PRS navigation service.</w:t>
      </w:r>
      <w:r/>
    </w:p>
    <w:p>
      <w:pPr>
        <w:pStyle w:val="846"/>
        <w:numPr>
          <w:ilvl w:val="1"/>
          <w:numId w:val="13"/>
        </w:numPr>
        <w:ind w:left="1701" w:hanging="425"/>
        <w:rPr>
          <w:sz w:val="22"/>
          <w:szCs w:val="22"/>
          <w:lang w:val="en-GB"/>
        </w:rPr>
      </w:pPr>
      <w:r>
        <w:rPr>
          <w:sz w:val="22"/>
          <w:szCs w:val="22"/>
          <w:lang w:val="en-GB"/>
        </w:rPr>
        <w:t xml:space="preserve">PRS4Def will identify GNSS dependant or enhanced operational concepts and services within Belgian </w:t>
      </w:r>
      <w:r>
        <w:rPr>
          <w:sz w:val="22"/>
          <w:szCs w:val="22"/>
          <w:lang w:val="en-GB"/>
        </w:rPr>
        <w:t xml:space="preserve">Defense</w:t>
      </w:r>
      <w:r>
        <w:rPr>
          <w:sz w:val="22"/>
          <w:szCs w:val="22"/>
          <w:lang w:val="en-GB"/>
        </w:rPr>
        <w:t xml:space="preserve">.</w:t>
      </w:r>
      <w:r/>
    </w:p>
    <w:p>
      <w:pPr>
        <w:pStyle w:val="846"/>
        <w:numPr>
          <w:ilvl w:val="1"/>
          <w:numId w:val="13"/>
        </w:numPr>
        <w:ind w:left="1701" w:hanging="425"/>
        <w:rPr>
          <w:sz w:val="22"/>
          <w:szCs w:val="22"/>
          <w:lang w:val="en-GB"/>
        </w:rPr>
      </w:pPr>
      <w:r>
        <w:rPr>
          <w:sz w:val="22"/>
          <w:szCs w:val="22"/>
          <w:lang w:val="en-GB"/>
        </w:rPr>
        <w:t xml:space="preserve">PRS4Def will clarify the relations and operational tasks of BE CPA in support of military operations.</w:t>
      </w:r>
      <w:r/>
    </w:p>
    <w:p>
      <w:pPr>
        <w:pStyle w:val="846"/>
        <w:numPr>
          <w:ilvl w:val="1"/>
          <w:numId w:val="13"/>
        </w:numPr>
        <w:ind w:left="1701" w:hanging="425"/>
        <w:rPr>
          <w:sz w:val="22"/>
          <w:szCs w:val="22"/>
          <w:lang w:val="en-GB"/>
        </w:rPr>
      </w:pPr>
      <w:r>
        <w:rPr>
          <w:sz w:val="22"/>
          <w:szCs w:val="22"/>
          <w:lang w:val="en-GB"/>
        </w:rPr>
        <w:t xml:space="preserve">PRS4Def will create a standardised laboratory and mobile set-up for Belgian </w:t>
      </w:r>
      <w:r>
        <w:rPr>
          <w:sz w:val="22"/>
          <w:szCs w:val="22"/>
          <w:lang w:val="en-GB"/>
        </w:rPr>
        <w:t xml:space="preserve">Defense</w:t>
      </w:r>
      <w:r>
        <w:rPr>
          <w:sz w:val="22"/>
          <w:szCs w:val="22"/>
          <w:lang w:val="en-GB"/>
        </w:rPr>
        <w:t xml:space="preserve">.</w:t>
      </w:r>
      <w:r/>
    </w:p>
    <w:p>
      <w:pPr>
        <w:pStyle w:val="846"/>
        <w:numPr>
          <w:ilvl w:val="1"/>
          <w:numId w:val="13"/>
        </w:numPr>
        <w:ind w:left="1701" w:hanging="425"/>
        <w:rPr>
          <w:sz w:val="22"/>
          <w:szCs w:val="22"/>
          <w:lang w:val="en-GB"/>
        </w:rPr>
      </w:pPr>
      <w:r>
        <w:rPr>
          <w:sz w:val="22"/>
          <w:szCs w:val="22"/>
          <w:lang w:val="en-GB"/>
        </w:rPr>
        <w:t xml:space="preserve">PRS4Def will strengthen the Belgian position in the domain of GNSS PNT, more specifically in GALILEO PRS navigation service.</w:t>
      </w:r>
      <w:r/>
    </w:p>
    <w:p>
      <w:pPr>
        <w:pStyle w:val="846"/>
        <w:numPr>
          <w:ilvl w:val="1"/>
          <w:numId w:val="13"/>
        </w:numPr>
        <w:ind w:left="1701" w:hanging="425"/>
        <w:rPr>
          <w:sz w:val="22"/>
          <w:szCs w:val="22"/>
          <w:lang w:val="en-GB"/>
        </w:rPr>
      </w:pPr>
      <w:r>
        <w:rPr>
          <w:sz w:val="22"/>
          <w:szCs w:val="22"/>
          <w:lang w:val="en-GB"/>
        </w:rPr>
        <w:t xml:space="preserve">PRS4Def will provide the in-kind contribution of Belgian </w:t>
      </w:r>
      <w:r>
        <w:rPr>
          <w:sz w:val="22"/>
          <w:szCs w:val="22"/>
          <w:lang w:val="en-GB"/>
        </w:rPr>
        <w:t xml:space="preserve">Defense</w:t>
      </w:r>
      <w:r>
        <w:rPr>
          <w:sz w:val="22"/>
          <w:szCs w:val="22"/>
          <w:lang w:val="en-GB"/>
        </w:rPr>
        <w:t xml:space="preserve"> within GEODE.</w:t>
      </w:r>
      <w:r/>
    </w:p>
    <w:p>
      <w:pPr>
        <w:pStyle w:val="846"/>
        <w:numPr>
          <w:ilvl w:val="1"/>
          <w:numId w:val="13"/>
        </w:numPr>
        <w:ind w:left="1701" w:hanging="425"/>
        <w:rPr>
          <w:sz w:val="22"/>
          <w:szCs w:val="22"/>
          <w:lang w:val="en-GB"/>
        </w:rPr>
      </w:pPr>
      <w:r>
        <w:rPr>
          <w:sz w:val="22"/>
          <w:szCs w:val="22"/>
          <w:lang w:val="en-GB"/>
        </w:rPr>
        <w:t xml:space="preserve">PRS4Def will offer AntwerpSpace the ability to pre</w:t>
      </w:r>
      <w:ins w:id="7" w:author="Olivier Desenfans" w:date="2020-03-14T23:55:00Z">
        <w:r>
          <w:rPr>
            <w:sz w:val="22"/>
            <w:szCs w:val="22"/>
            <w:lang w:val="en-GB"/>
          </w:rPr>
          <w:t xml:space="preserve">-</w:t>
        </w:r>
      </w:ins>
      <w:r>
        <w:rPr>
          <w:sz w:val="22"/>
          <w:szCs w:val="22"/>
          <w:lang w:val="en-GB"/>
        </w:rPr>
        <w:t xml:space="preserve">test their development within GEODE in a dedicated laboratory and under operational constraints.</w:t>
      </w:r>
      <w:r/>
    </w:p>
    <w:p>
      <w:pPr>
        <w:pStyle w:val="846"/>
        <w:numPr>
          <w:ilvl w:val="1"/>
          <w:numId w:val="13"/>
        </w:numPr>
        <w:ind w:left="1701" w:hanging="425"/>
        <w:rPr>
          <w:sz w:val="22"/>
          <w:szCs w:val="22"/>
          <w:lang w:val="en-GB"/>
        </w:rPr>
      </w:pPr>
      <w:r>
        <w:rPr>
          <w:sz w:val="22"/>
          <w:szCs w:val="22"/>
          <w:lang w:val="en-GB"/>
        </w:rPr>
        <w:t xml:space="preserve">PRS4Def will strengthen the cooperation between academic resources and industry through close collaboration with M3Systems.</w:t>
      </w:r>
      <w:r/>
    </w:p>
    <w:p>
      <w:pPr>
        <w:pStyle w:val="846"/>
        <w:numPr>
          <w:ilvl w:val="1"/>
          <w:numId w:val="13"/>
        </w:numPr>
        <w:ind w:left="1701" w:hanging="425"/>
        <w:rPr>
          <w:sz w:val="22"/>
          <w:szCs w:val="22"/>
          <w:lang w:val="en-GB"/>
        </w:rPr>
      </w:pPr>
      <w:r>
        <w:rPr>
          <w:sz w:val="22"/>
          <w:szCs w:val="22"/>
          <w:lang w:val="en-GB"/>
        </w:rPr>
        <w:t xml:space="preserve">PRS4Def can start activities using the PRS TUR-P receiver available at RMA-CISS.</w:t>
      </w:r>
      <w:r/>
    </w:p>
    <w:p>
      <w:pPr>
        <w:pStyle w:val="846"/>
        <w:numPr>
          <w:ilvl w:val="0"/>
          <w:numId w:val="13"/>
        </w:numPr>
        <w:ind w:left="992" w:hanging="357"/>
        <w:rPr>
          <w:b/>
          <w:sz w:val="22"/>
          <w:szCs w:val="22"/>
          <w:lang w:val="en-GB"/>
        </w:rPr>
      </w:pPr>
      <w:r>
        <w:rPr>
          <w:b/>
          <w:sz w:val="22"/>
          <w:szCs w:val="22"/>
          <w:lang w:val="en-GB"/>
        </w:rPr>
        <w:t xml:space="preserve">Weaknesses</w:t>
      </w:r>
      <w:r/>
    </w:p>
    <w:p>
      <w:pPr>
        <w:pStyle w:val="846"/>
        <w:numPr>
          <w:ilvl w:val="1"/>
          <w:numId w:val="13"/>
        </w:numPr>
        <w:ind w:left="1701" w:hanging="425"/>
        <w:rPr>
          <w:sz w:val="22"/>
          <w:szCs w:val="22"/>
          <w:lang w:val="en-GB"/>
        </w:rPr>
      </w:pPr>
      <w:r>
        <w:rPr>
          <w:sz w:val="22"/>
          <w:szCs w:val="22"/>
          <w:lang w:val="en-GB"/>
        </w:rPr>
        <w:t xml:space="preserve">Operational PRS receivers are not yet available. The participation of RMA-CISS and M3Systems in the JTA projects ensures access to a pre-operational receiver (P3RS2) from GSA.</w:t>
      </w:r>
      <w:r/>
    </w:p>
    <w:p>
      <w:pPr>
        <w:pStyle w:val="846"/>
        <w:numPr>
          <w:ilvl w:val="1"/>
          <w:numId w:val="13"/>
        </w:numPr>
        <w:ind w:left="1701" w:hanging="425"/>
        <w:rPr>
          <w:sz w:val="22"/>
          <w:szCs w:val="22"/>
          <w:lang w:val="en-GB"/>
        </w:rPr>
      </w:pPr>
      <w:del w:id="8" w:author="Olivier Desenfans" w:date="2020-03-14T23:55:00Z">
        <w:r>
          <w:rPr>
            <w:sz w:val="22"/>
            <w:szCs w:val="22"/>
            <w:lang w:val="en-GB"/>
          </w:rPr>
          <w:delText xml:space="preserve">Non attribution</w:delText>
        </w:r>
      </w:del>
      <w:ins w:id="9" w:author="Olivier Desenfans" w:date="2020-03-14T23:55:00Z">
        <w:r>
          <w:rPr>
            <w:sz w:val="22"/>
            <w:szCs w:val="22"/>
            <w:lang w:val="en-GB"/>
          </w:rPr>
          <w:t xml:space="preserve">Non-attribution</w:t>
        </w:r>
      </w:ins>
      <w:r>
        <w:rPr>
          <w:sz w:val="22"/>
          <w:szCs w:val="22"/>
          <w:lang w:val="en-GB"/>
        </w:rPr>
        <w:t xml:space="preserve"> of EDIDP grant GEODE is not likely. In this case the current GEODE proposal will be truncated and based on national </w:t>
      </w:r>
      <w:del w:id="10" w:author="Olivier Desenfans" w:date="2020-03-14T23:55:00Z">
        <w:r>
          <w:rPr>
            <w:sz w:val="22"/>
            <w:szCs w:val="22"/>
            <w:lang w:val="en-GB"/>
          </w:rPr>
          <w:delText xml:space="preserve">fundings</w:delText>
        </w:r>
      </w:del>
      <w:ins w:id="11" w:author="Olivier Desenfans" w:date="2020-03-14T23:55:00Z">
        <w:r>
          <w:rPr>
            <w:sz w:val="22"/>
            <w:szCs w:val="22"/>
            <w:lang w:val="en-GB"/>
          </w:rPr>
          <w:t xml:space="preserve">funding</w:t>
        </w:r>
      </w:ins>
      <w:r>
        <w:rPr>
          <w:sz w:val="22"/>
          <w:szCs w:val="22"/>
          <w:lang w:val="en-GB"/>
        </w:rPr>
        <w:t xml:space="preserve"> only. BELSPO has already committed 5 MEURO to AntwerpSpace within the context of GEODE.</w:t>
      </w:r>
      <w:r/>
    </w:p>
    <w:p>
      <w:pPr>
        <w:pStyle w:val="846"/>
        <w:numPr>
          <w:ilvl w:val="1"/>
          <w:numId w:val="13"/>
        </w:numPr>
        <w:ind w:left="1701" w:hanging="425"/>
        <w:rPr>
          <w:sz w:val="22"/>
          <w:szCs w:val="22"/>
          <w:lang w:val="en-GB"/>
        </w:rPr>
      </w:pPr>
      <w:r>
        <w:rPr>
          <w:sz w:val="22"/>
          <w:szCs w:val="22"/>
          <w:lang w:val="en-GB"/>
        </w:rPr>
        <w:t xml:space="preserve">The PRS navigation service is a critical asset of Europe and is under submitted to EU security rules. </w:t>
      </w:r>
      <w:del w:id="12" w:author="Olivier Desenfans" w:date="2020-03-14T23:55:00Z">
        <w:r>
          <w:rPr>
            <w:sz w:val="22"/>
            <w:szCs w:val="22"/>
            <w:lang w:val="en-GB"/>
          </w:rPr>
          <w:delText xml:space="preserve">Moreover</w:delText>
        </w:r>
      </w:del>
      <w:ins w:id="13" w:author="Olivier Desenfans" w:date="2020-03-14T23:55:00Z">
        <w:r>
          <w:rPr>
            <w:sz w:val="22"/>
            <w:szCs w:val="22"/>
            <w:lang w:val="en-GB"/>
          </w:rPr>
          <w:t xml:space="preserve">Moreover,</w:t>
        </w:r>
      </w:ins>
      <w:r>
        <w:rPr>
          <w:sz w:val="22"/>
          <w:szCs w:val="22"/>
          <w:lang w:val="en-GB"/>
        </w:rPr>
        <w:t xml:space="preserve"> a distinction is made between PRS users, PRS receiver manufacturers and PRS security module manufacturers. The support of Belgian </w:t>
      </w:r>
      <w:r>
        <w:rPr>
          <w:sz w:val="22"/>
          <w:szCs w:val="22"/>
          <w:lang w:val="en-GB"/>
        </w:rPr>
        <w:t xml:space="preserve">Defense</w:t>
      </w:r>
      <w:r>
        <w:rPr>
          <w:sz w:val="22"/>
          <w:szCs w:val="22"/>
          <w:lang w:val="en-GB"/>
        </w:rPr>
        <w:t xml:space="preserve"> Staff and the creation of a secure zone within the department CISS are essential.</w:t>
      </w:r>
      <w:r/>
    </w:p>
    <w:p>
      <w:pPr>
        <w:pStyle w:val="846"/>
        <w:numPr>
          <w:ilvl w:val="0"/>
          <w:numId w:val="13"/>
        </w:numPr>
        <w:ind w:left="992" w:hanging="357"/>
        <w:rPr>
          <w:b/>
          <w:sz w:val="22"/>
          <w:szCs w:val="22"/>
          <w:lang w:val="en-GB"/>
        </w:rPr>
      </w:pPr>
      <w:r>
        <w:rPr>
          <w:b/>
          <w:sz w:val="22"/>
          <w:szCs w:val="22"/>
          <w:lang w:val="en-GB"/>
        </w:rPr>
        <w:t xml:space="preserve">Opportunities</w:t>
      </w:r>
      <w:r/>
    </w:p>
    <w:p>
      <w:pPr>
        <w:pStyle w:val="846"/>
        <w:numPr>
          <w:ilvl w:val="1"/>
          <w:numId w:val="13"/>
        </w:numPr>
        <w:ind w:left="1701" w:hanging="425"/>
        <w:rPr>
          <w:sz w:val="22"/>
          <w:szCs w:val="22"/>
          <w:lang w:val="en-GB"/>
        </w:rPr>
      </w:pPr>
      <w:r>
        <w:rPr>
          <w:sz w:val="22"/>
          <w:szCs w:val="22"/>
          <w:lang w:val="en-GB"/>
        </w:rPr>
        <w:t xml:space="preserve">PRS4Def offers the opportunity for future CPA to perform monitoring of the PRS spectrum, as described in its operational tasks by the CMS.</w:t>
      </w:r>
      <w:r/>
    </w:p>
    <w:p>
      <w:pPr>
        <w:pStyle w:val="846"/>
        <w:numPr>
          <w:ilvl w:val="1"/>
          <w:numId w:val="13"/>
        </w:numPr>
        <w:ind w:left="1701" w:hanging="425"/>
        <w:rPr>
          <w:sz w:val="22"/>
          <w:szCs w:val="22"/>
          <w:lang w:val="en-GB"/>
        </w:rPr>
      </w:pPr>
      <w:r>
        <w:rPr>
          <w:sz w:val="22"/>
          <w:szCs w:val="22"/>
          <w:lang w:val="en-GB"/>
        </w:rPr>
        <w:t xml:space="preserve">PRS4Def offers Belgian </w:t>
      </w:r>
      <w:r>
        <w:rPr>
          <w:sz w:val="22"/>
          <w:szCs w:val="22"/>
          <w:lang w:val="en-GB"/>
        </w:rPr>
        <w:t xml:space="preserve">Defense</w:t>
      </w:r>
      <w:r>
        <w:rPr>
          <w:sz w:val="22"/>
          <w:szCs w:val="22"/>
          <w:lang w:val="en-GB"/>
        </w:rPr>
        <w:t xml:space="preserve"> staff the technical knowledge and support for negotiating about the set-up of a final CPA in Belgium.</w:t>
      </w:r>
      <w:r/>
    </w:p>
    <w:p>
      <w:pPr>
        <w:pStyle w:val="846"/>
        <w:numPr>
          <w:ilvl w:val="0"/>
          <w:numId w:val="13"/>
        </w:numPr>
        <w:ind w:left="992" w:hanging="357"/>
        <w:rPr>
          <w:b/>
          <w:sz w:val="22"/>
          <w:szCs w:val="22"/>
          <w:lang w:val="en-GB"/>
        </w:rPr>
      </w:pPr>
      <w:r>
        <w:rPr>
          <w:b/>
          <w:sz w:val="22"/>
          <w:szCs w:val="22"/>
          <w:lang w:val="en-GB"/>
        </w:rPr>
        <w:t xml:space="preserve">Threats</w:t>
      </w:r>
      <w:r/>
    </w:p>
    <w:p>
      <w:pPr>
        <w:pStyle w:val="846"/>
        <w:numPr>
          <w:ilvl w:val="1"/>
          <w:numId w:val="13"/>
        </w:numPr>
        <w:ind w:left="1701" w:hanging="425"/>
        <w:rPr>
          <w:sz w:val="22"/>
          <w:szCs w:val="22"/>
          <w:lang w:val="en-GB"/>
        </w:rPr>
      </w:pPr>
      <w:r>
        <w:rPr>
          <w:sz w:val="22"/>
          <w:szCs w:val="22"/>
          <w:lang w:val="en-GB"/>
        </w:rPr>
        <w:t xml:space="preserve">Dependence of PRS4Def upon GEODE project: a delay in the planning of GEODE, who will develop PRS receivers for </w:t>
      </w:r>
      <w:r>
        <w:rPr>
          <w:sz w:val="22"/>
          <w:szCs w:val="22"/>
          <w:lang w:val="en-GB"/>
        </w:rPr>
        <w:t xml:space="preserve">defense</w:t>
      </w:r>
      <w:r>
        <w:rPr>
          <w:sz w:val="22"/>
          <w:szCs w:val="22"/>
          <w:lang w:val="en-GB"/>
        </w:rPr>
        <w:t xml:space="preserve">, could impact the planning of PRS4Def.</w:t>
      </w:r>
      <w:r/>
    </w:p>
    <w:p>
      <w:pPr>
        <w:jc w:val="both"/>
        <w:rPr>
          <w:u w:val="single"/>
          <w:lang w:val="en-GB"/>
        </w:rPr>
      </w:pPr>
      <w:r>
        <w:rPr>
          <w:u w:val="single"/>
          <w:lang w:val="en-GB"/>
        </w:rPr>
      </w:r>
      <w:r/>
    </w:p>
    <w:p>
      <w:pPr>
        <w:ind w:left="567"/>
        <w:jc w:val="both"/>
        <w:rPr>
          <w:u w:val="single"/>
          <w:lang w:val="en-GB"/>
        </w:rPr>
      </w:pPr>
      <w:r>
        <w:rPr>
          <w:u w:val="single"/>
          <w:lang w:val="en-GB"/>
        </w:rPr>
      </w:r>
      <w:r/>
    </w:p>
    <w:p>
      <w:pPr>
        <w:numPr>
          <w:ilvl w:val="0"/>
          <w:numId w:val="2"/>
        </w:numPr>
        <w:jc w:val="both"/>
        <w:rPr>
          <w:u w:val="single"/>
          <w:lang w:val="en-GB"/>
        </w:rPr>
      </w:pPr>
      <w:r>
        <w:rPr>
          <w:u w:val="single"/>
          <w:lang w:val="en-GB"/>
        </w:rPr>
        <w:t xml:space="preserve">Dual aspect </w:t>
      </w:r>
      <w:r/>
    </w:p>
    <w:p>
      <w:pPr>
        <w:jc w:val="both"/>
        <w:spacing w:after="120"/>
        <w:rPr>
          <w:i/>
          <w:sz w:val="16"/>
          <w:szCs w:val="16"/>
          <w:lang w:val="en-GB"/>
        </w:rPr>
      </w:pPr>
      <w:r>
        <w:rPr>
          <w:i/>
          <w:sz w:val="16"/>
          <w:szCs w:val="16"/>
          <w:lang w:val="en-GB"/>
        </w:rPr>
        <w:t xml:space="preserve">(Explain how this research could be valuable for the civil sector)</w:t>
      </w:r>
      <w:r/>
    </w:p>
    <w:p>
      <w:pPr>
        <w:pStyle w:val="847"/>
        <w:spacing w:before="0"/>
        <w:rPr>
          <w:rFonts w:cs="Times New Roman"/>
          <w:lang w:val="en-GB"/>
        </w:rPr>
      </w:pPr>
      <w:r>
        <w:rPr>
          <w:rFonts w:cs="Times New Roman"/>
          <w:lang w:val="en-GB"/>
        </w:rPr>
        <w:t xml:space="preserve">GALILEO Public Regulated Service is per definition a dual-use service operated by the European Commission. PRS receivers developed within the scope of G</w:t>
      </w:r>
      <w:r>
        <w:rPr>
          <w:rFonts w:cs="Times New Roman"/>
          <w:lang w:val="en-GB"/>
        </w:rPr>
        <w:t xml:space="preserve">EODE will set the path for the second generation of mobile receivers aimed for equipment of civilian user communities. Typically, PRS receivers could be implemented for emergency vehicles, police cars, crisis response equipment or critical infrastructures.</w:t>
      </w:r>
      <w:r/>
    </w:p>
    <w:p>
      <w:pPr>
        <w:pStyle w:val="847"/>
        <w:spacing w:before="0"/>
        <w:rPr>
          <w:rFonts w:cs="Times New Roman"/>
          <w:lang w:val="en-GB"/>
        </w:rPr>
      </w:pPr>
      <w:r>
        <w:rPr>
          <w:rFonts w:cs="Times New Roman"/>
          <w:lang w:val="en-GB"/>
        </w:rPr>
        <w:t xml:space="preserve">PRS is a discreti</w:t>
      </w:r>
      <w:r>
        <w:rPr>
          <w:rFonts w:cs="Times New Roman"/>
          <w:lang w:val="en-GB"/>
        </w:rPr>
        <w:t xml:space="preserve">onary service for European Member States. No federal Belgian strategy for PRS exists yet but Belgium already took some decisions in favour of a national use of PRS, such as the creation of the Belgian CPA under the National Security Authority for instance.</w:t>
      </w:r>
      <w:r/>
    </w:p>
    <w:p>
      <w:pPr>
        <w:pStyle w:val="847"/>
        <w:spacing w:before="0"/>
        <w:rPr>
          <w:rFonts w:cs="Times New Roman"/>
          <w:lang w:val="en-GB"/>
        </w:rPr>
      </w:pPr>
      <w:r>
        <w:rPr>
          <w:rFonts w:cs="Times New Roman"/>
          <w:lang w:val="en-GB"/>
        </w:rPr>
        <w:t xml:space="preserve">The GEODE project has received strong support from the Federal Ministry for Scientific Policy (which reserved 5 MEUR on the civilian Space budget for the project) and from the Ministry of Mobility.</w:t>
      </w:r>
      <w:r/>
    </w:p>
    <w:p>
      <w:pPr>
        <w:pStyle w:val="847"/>
        <w:spacing w:before="0"/>
        <w:rPr>
          <w:rFonts w:cs="Times New Roman"/>
          <w:lang w:val="en-GB"/>
        </w:rPr>
      </w:pPr>
      <w:r>
        <w:rPr>
          <w:rFonts w:cs="Times New Roman"/>
          <w:lang w:val="en-GB"/>
        </w:rPr>
        <w:t xml:space="preserve">The GPS system is a "cross-sector dependency" for the Departme</w:t>
      </w:r>
      <w:r>
        <w:rPr>
          <w:rFonts w:cs="Times New Roman"/>
          <w:lang w:val="en-GB"/>
        </w:rPr>
        <w:t xml:space="preserve">nt of Homeland Security's (DHS) 16 designated critical infrastructure sectors. More specifically, DHS considers 13 of the 16 critical infrastructure sectors to be critically dependent on PNT while the other 3 sectors are considered to be somewhat dependent</w:t>
      </w:r>
      <w:r>
        <w:rPr>
          <w:rFonts w:cs="Times New Roman"/>
          <w:lang w:val="en-GB"/>
        </w:rPr>
        <w:footnoteReference w:id="27"/>
      </w:r>
      <w:r>
        <w:rPr>
          <w:rFonts w:cs="Times New Roman"/>
          <w:lang w:val="en-GB"/>
        </w:rPr>
        <w:t xml:space="preserve">. In the increasingly complex GNSS environment in which there is both unintentional and deliberate disruption of satellite sig</w:t>
      </w:r>
      <w:r>
        <w:rPr>
          <w:rFonts w:cs="Times New Roman"/>
          <w:lang w:val="en-GB"/>
        </w:rPr>
        <w:t xml:space="preserve">nals, there is a need to permanently monitor the GNSS spectra and develop techniques and receivers which address the needs of the critical infrastructure user community, mainly energy generation and distribution, telecommunications and financial operators.</w:t>
      </w:r>
      <w:r/>
    </w:p>
    <w:p>
      <w:pPr>
        <w:pStyle w:val="847"/>
        <w:spacing w:before="0"/>
        <w:rPr>
          <w:rFonts w:cs="Times New Roman"/>
          <w:lang w:val="en-GB"/>
        </w:rPr>
      </w:pPr>
      <w:r>
        <w:rPr>
          <w:rFonts w:cs="Times New Roman"/>
          <w:lang w:val="en-GB"/>
        </w:rPr>
        <w:t xml:space="preserve">At present Belgium occupies a prominent position within the European PRS community due to the very active participation of b</w:t>
      </w:r>
      <w:r>
        <w:rPr>
          <w:rFonts w:cs="Times New Roman"/>
          <w:lang w:val="en-GB"/>
        </w:rPr>
        <w:t xml:space="preserve">oth RMA-CISS and M3Systems in the JTA projects 3PfD and PETRUS. Furthering this close collaboration between research academy and industrial partner will perpetuate this reputation. By offering their expertise as in-kind contribution to GEODE, RMA-CISS and </w:t>
      </w:r>
      <w:r>
        <w:rPr>
          <w:rFonts w:cs="Times New Roman"/>
          <w:lang w:val="en-GB"/>
        </w:rPr>
        <w:t xml:space="preserve">M3Systems</w:t>
      </w:r>
      <w:r>
        <w:rPr>
          <w:rFonts w:cs="Times New Roman"/>
          <w:lang w:val="en-GB"/>
        </w:rPr>
        <w:t xml:space="preserve"> also support the recent created PRS division within AntwerpSpace. </w:t>
      </w:r>
      <w:r>
        <w:rPr>
          <w:rFonts w:cs="Times New Roman"/>
          <w:lang w:val="en-GB"/>
        </w:rPr>
        <w:t xml:space="preserve">Finally</w:t>
      </w:r>
      <w:r>
        <w:rPr>
          <w:rFonts w:cs="Times New Roman"/>
          <w:lang w:val="en-GB"/>
        </w:rPr>
        <w:t xml:space="preserve"> RMA-CISS and M3Systems could support operational aspects within the set-up of a final structure of Belgian CPA.</w:t>
      </w:r>
      <w:r/>
    </w:p>
    <w:p>
      <w:pPr>
        <w:pStyle w:val="847"/>
        <w:spacing w:before="0"/>
        <w:rPr>
          <w:rFonts w:cs="Times New Roman"/>
          <w:lang w:val="en-GB"/>
        </w:rPr>
      </w:pPr>
      <w:r>
        <w:rPr>
          <w:rFonts w:cs="Times New Roman"/>
          <w:lang w:val="en-GB"/>
        </w:rPr>
      </w:r>
      <w:r/>
    </w:p>
    <w:p>
      <w:pPr>
        <w:numPr>
          <w:ilvl w:val="0"/>
          <w:numId w:val="2"/>
        </w:numPr>
        <w:jc w:val="both"/>
        <w:rPr>
          <w:u w:val="single"/>
          <w:lang w:val="en-GB"/>
        </w:rPr>
      </w:pPr>
      <w:r>
        <w:rPr>
          <w:u w:val="single"/>
          <w:lang w:val="en-GB"/>
        </w:rPr>
        <w:t xml:space="preserve">References.</w:t>
      </w:r>
      <w:r/>
    </w:p>
    <w:p>
      <w:pPr>
        <w:jc w:val="both"/>
        <w:spacing w:after="120"/>
        <w:rPr>
          <w:i/>
          <w:sz w:val="16"/>
          <w:szCs w:val="16"/>
          <w:lang w:val="en-GB"/>
        </w:rPr>
      </w:pPr>
      <w:r>
        <w:rPr>
          <w:i/>
          <w:sz w:val="16"/>
          <w:szCs w:val="16"/>
          <w:lang w:val="en-GB"/>
        </w:rPr>
        <w:t xml:space="preserve">(Cite the 10 to 15 most relevant international publications on the topic)</w:t>
      </w:r>
      <w:r/>
    </w:p>
    <w:p>
      <w:pPr>
        <w:pStyle w:val="847"/>
        <w:spacing w:before="0"/>
        <w:rPr>
          <w:rFonts w:cs="Times New Roman"/>
          <w:lang w:val="en-GB"/>
        </w:rPr>
      </w:pPr>
      <w:r>
        <w:rPr>
          <w:rFonts w:cs="Times New Roman"/>
          <w:lang w:val="en-GB"/>
        </w:rPr>
        <w:t xml:space="preserve">In depth publications about GALILEO PRS are not freely and openly available since PRS is considered a critical asset of the European Union and is thus subjected to confidentiality and a Need-to-Know.</w:t>
      </w:r>
      <w:r/>
    </w:p>
    <w:p>
      <w:pPr>
        <w:pStyle w:val="847"/>
        <w:spacing w:before="0"/>
        <w:rPr>
          <w:rFonts w:cs="Times New Roman"/>
          <w:lang w:val="en-GB"/>
        </w:rPr>
      </w:pPr>
      <w:r>
        <w:rPr>
          <w:rFonts w:cs="Times New Roman"/>
          <w:lang w:val="en-GB"/>
        </w:rPr>
      </w:r>
      <w:r/>
    </w:p>
    <w:p>
      <w:pPr>
        <w:ind w:left="567"/>
        <w:rPr>
          <w:szCs w:val="22"/>
          <w:lang w:val="en-GB"/>
        </w:rPr>
      </w:pPr>
      <w:r>
        <w:rPr>
          <w:lang w:val="en-GB"/>
        </w:rPr>
        <w:br w:type="page"/>
      </w:r>
      <w:r/>
    </w:p>
    <w:p>
      <w:pPr>
        <w:pStyle w:val="832"/>
        <w:numPr>
          <w:ilvl w:val="0"/>
          <w:numId w:val="6"/>
        </w:numPr>
        <w:ind w:left="426" w:hanging="426"/>
        <w:tabs>
          <w:tab w:val="clear" w:pos="425" w:leader="none"/>
          <w:tab w:val="left" w:pos="426" w:leader="none"/>
        </w:tabs>
        <w:rPr>
          <w:rFonts w:ascii="Times New Roman" w:hAnsi="Times New Roman" w:cs="Times New Roman"/>
          <w:lang w:val="en-GB"/>
        </w:rPr>
      </w:pPr>
      <w:r>
        <w:rPr>
          <w:rFonts w:ascii="Times New Roman" w:hAnsi="Times New Roman" w:cs="Times New Roman"/>
          <w:lang w:val="en-GB"/>
        </w:rPr>
        <w:t xml:space="preserve">Phasing of the project (max. 4 pages)</w:t>
      </w:r>
      <w:r/>
    </w:p>
    <w:p>
      <w:pPr>
        <w:rPr>
          <w:lang w:val="en-GB"/>
        </w:rPr>
      </w:pPr>
      <w:r>
        <w:rPr>
          <w:lang w:val="en-GB"/>
        </w:rPr>
      </w:r>
      <w:r/>
    </w:p>
    <w:p>
      <w:pPr>
        <w:rPr>
          <w:b/>
          <w:lang w:val="en-GB"/>
        </w:rPr>
      </w:pPr>
      <w:r>
        <w:rPr>
          <w:b/>
          <w:lang w:val="en-GB"/>
        </w:rPr>
        <w:t xml:space="preserve">Proposal start date:</w:t>
      </w:r>
      <w:r>
        <w:rPr>
          <w:b/>
          <w:lang w:val="en-GB"/>
        </w:rPr>
        <w:t xml:space="preserve"> </w:t>
      </w:r>
      <w:r>
        <w:rPr>
          <w:lang w:val="en-GB"/>
        </w:rPr>
        <w:t xml:space="preserve">1 September 2021</w:t>
      </w:r>
      <w:r/>
    </w:p>
    <w:p>
      <w:pPr>
        <w:rPr>
          <w:lang w:val="en-GB"/>
        </w:rPr>
      </w:pPr>
      <w:r>
        <w:rPr>
          <w:lang w:val="en-GB"/>
        </w:rPr>
      </w:r>
      <w:r/>
    </w:p>
    <w:p>
      <w:pPr>
        <w:rPr>
          <w:b/>
          <w:lang w:val="en-GB"/>
        </w:rPr>
      </w:pPr>
      <w:r>
        <w:rPr>
          <w:b/>
          <w:u w:val="single"/>
          <w:lang w:val="en-GB"/>
        </w:rPr>
        <w:t xml:space="preserve">Work package 1:</w:t>
      </w:r>
      <w:r>
        <w:rPr>
          <w:b/>
          <w:u w:val="single"/>
          <w:lang w:val="en-GB"/>
        </w:rPr>
        <w:t xml:space="preserve"> Project Management</w:t>
      </w:r>
      <w:r/>
    </w:p>
    <w:p>
      <w:pPr>
        <w:rPr>
          <w:i/>
          <w:lang w:val="en-GB"/>
        </w:rPr>
      </w:pPr>
      <w:r>
        <w:rPr>
          <w:b/>
          <w:i/>
          <w:lang w:val="en-GB"/>
        </w:rPr>
        <w:t xml:space="preserve">Begin date:</w:t>
      </w:r>
      <w:r>
        <w:rPr>
          <w:b/>
          <w:i/>
          <w:lang w:val="en-GB"/>
        </w:rPr>
        <w:tab/>
      </w:r>
      <w:r>
        <w:rPr>
          <w:b/>
          <w:i/>
          <w:lang w:val="en-GB"/>
        </w:rPr>
        <w:t xml:space="preserve">01/09/2021</w:t>
      </w:r>
      <w:r>
        <w:rPr>
          <w:b/>
          <w:i/>
          <w:lang w:val="en-GB"/>
        </w:rPr>
        <w:tab/>
        <w:t xml:space="preserve"> – end date</w:t>
      </w:r>
      <w:r>
        <w:rPr>
          <w:b/>
          <w:i/>
          <w:lang w:val="en-GB"/>
        </w:rPr>
        <w:t xml:space="preserve"> </w:t>
      </w:r>
      <w:r>
        <w:rPr>
          <w:b/>
          <w:i/>
          <w:sz w:val="22"/>
          <w:szCs w:val="20"/>
          <w:lang w:val="en-GB"/>
        </w:rPr>
        <w:t xml:space="preserve">31/08/2025</w:t>
      </w:r>
      <w:r>
        <w:rPr>
          <w:b/>
          <w:i/>
          <w:sz w:val="22"/>
          <w:szCs w:val="20"/>
          <w:lang w:val="en-GB"/>
        </w:rPr>
        <w:t xml:space="preserve"> </w:t>
      </w:r>
      <w:r>
        <w:rPr>
          <w:i/>
          <w:sz w:val="22"/>
          <w:szCs w:val="20"/>
          <w:lang w:val="en-GB"/>
        </w:rPr>
        <w:t xml:space="preserve">(see </w:t>
      </w:r>
      <w:r>
        <w:rPr>
          <w:i/>
          <w:sz w:val="22"/>
          <w:szCs w:val="20"/>
          <w:lang w:val="en-GB"/>
        </w:rPr>
        <w:fldChar w:fldCharType="begin"/>
      </w:r>
      <w:r>
        <w:rPr>
          <w:i/>
          <w:sz w:val="22"/>
          <w:szCs w:val="20"/>
          <w:lang w:val="en-GB"/>
        </w:rPr>
        <w:instrText xml:space="preserve"> REF _Ref35116038 \h  \* MERGEFORMAT </w:instrText>
      </w:r>
      <w:r>
        <w:rPr>
          <w:i/>
          <w:sz w:val="22"/>
          <w:szCs w:val="20"/>
          <w:lang w:val="en-GB"/>
        </w:rPr>
        <w:fldChar w:fldCharType="separate"/>
      </w:r>
      <w:r>
        <w:rPr>
          <w:i/>
          <w:lang w:val="en-GB"/>
        </w:rPr>
        <w:t xml:space="preserve">Figure 1</w:t>
      </w:r>
      <w:r>
        <w:rPr>
          <w:i/>
          <w:sz w:val="22"/>
          <w:szCs w:val="20"/>
          <w:lang w:val="en-GB"/>
        </w:rPr>
        <w:fldChar w:fldCharType="end"/>
      </w:r>
      <w:r>
        <w:rPr>
          <w:i/>
          <w:sz w:val="22"/>
          <w:szCs w:val="20"/>
          <w:lang w:val="en-GB"/>
        </w:rPr>
        <w:t xml:space="preserve"> for details).</w:t>
      </w:r>
      <w:r/>
    </w:p>
    <w:p>
      <w:pPr>
        <w:ind w:left="284"/>
        <w:rPr>
          <w:u w:val="single"/>
          <w:lang w:val="en-GB"/>
        </w:rPr>
      </w:pPr>
      <w:r>
        <w:rPr>
          <w:u w:val="single"/>
          <w:lang w:val="en-GB"/>
        </w:rPr>
      </w:r>
      <w:r/>
    </w:p>
    <w:p>
      <w:pPr>
        <w:numPr>
          <w:ilvl w:val="0"/>
          <w:numId w:val="9"/>
        </w:numPr>
        <w:ind w:left="284" w:hanging="360"/>
        <w:rPr>
          <w:i/>
          <w:lang w:val="en-GB"/>
        </w:rPr>
      </w:pPr>
      <w:r>
        <w:rPr>
          <w:i/>
          <w:lang w:val="en-GB"/>
        </w:rPr>
        <w:t xml:space="preserve">Description</w:t>
      </w:r>
      <w:r/>
    </w:p>
    <w:p>
      <w:pPr>
        <w:ind w:left="284"/>
        <w:jc w:val="both"/>
        <w:spacing w:after="120"/>
        <w:rPr>
          <w:sz w:val="22"/>
          <w:lang w:val="en-GB"/>
        </w:rPr>
      </w:pPr>
      <w:r>
        <w:rPr>
          <w:sz w:val="22"/>
          <w:lang w:val="en-GB"/>
        </w:rPr>
        <w:t xml:space="preserve">The project management will be performed by Prof Alain MULS, RMA-CISS in close collaboration with ACOS Strat, </w:t>
      </w:r>
      <w:r>
        <w:rPr>
          <w:sz w:val="22"/>
          <w:lang w:val="en-GB"/>
        </w:rPr>
        <w:t xml:space="preserve">Cdt</w:t>
      </w:r>
      <w:r>
        <w:rPr>
          <w:sz w:val="22"/>
          <w:lang w:val="en-GB"/>
        </w:rPr>
        <w:t xml:space="preserve"> Nicolas GEROME.</w:t>
      </w:r>
      <w:r/>
    </w:p>
    <w:p>
      <w:pPr>
        <w:ind w:left="284"/>
        <w:rPr>
          <w:sz w:val="22"/>
          <w:lang w:val="en-GB"/>
        </w:rPr>
      </w:pPr>
      <w:r>
        <w:rPr>
          <w:sz w:val="22"/>
          <w:lang w:val="en-GB"/>
        </w:rPr>
      </w:r>
      <w:r/>
    </w:p>
    <w:p>
      <w:pPr>
        <w:numPr>
          <w:ilvl w:val="0"/>
          <w:numId w:val="9"/>
        </w:numPr>
        <w:ind w:left="284" w:hanging="360"/>
        <w:rPr>
          <w:i/>
          <w:lang w:val="en-GB"/>
        </w:rPr>
      </w:pPr>
      <w:r>
        <w:rPr>
          <w:i/>
          <w:lang w:val="en-GB"/>
        </w:rPr>
        <w:t xml:space="preserve">Objectives </w:t>
      </w:r>
      <w:r>
        <w:rPr>
          <w:i/>
          <w:sz w:val="16"/>
          <w:szCs w:val="16"/>
          <w:lang w:val="en-GB"/>
        </w:rPr>
        <w:t xml:space="preserve">(clearly state the different objectives)</w:t>
      </w:r>
      <w:r/>
    </w:p>
    <w:p>
      <w:pPr>
        <w:ind w:left="284"/>
        <w:spacing w:after="120"/>
        <w:rPr>
          <w:sz w:val="22"/>
          <w:szCs w:val="22"/>
          <w:lang w:val="en-GB"/>
        </w:rPr>
      </w:pPr>
      <w:r>
        <w:rPr>
          <w:sz w:val="22"/>
          <w:szCs w:val="22"/>
          <w:lang w:val="en-GB"/>
        </w:rPr>
        <w:t xml:space="preserve">Overall coordination of the PRS4Def project including:</w:t>
      </w:r>
      <w:r/>
    </w:p>
    <w:p>
      <w:pPr>
        <w:pStyle w:val="839"/>
        <w:numPr>
          <w:ilvl w:val="0"/>
          <w:numId w:val="19"/>
        </w:numPr>
        <w:spacing w:after="120"/>
        <w:rPr>
          <w:sz w:val="22"/>
          <w:szCs w:val="22"/>
          <w:lang w:val="en-GB"/>
        </w:rPr>
      </w:pPr>
      <w:r>
        <w:rPr>
          <w:sz w:val="22"/>
          <w:szCs w:val="22"/>
          <w:lang w:val="en-GB"/>
        </w:rPr>
        <w:t xml:space="preserve">overseeing project progress, coordinating the overall work plan and monitoring compliance by the partners with their obligations</w:t>
      </w:r>
      <w:r/>
    </w:p>
    <w:p>
      <w:pPr>
        <w:pStyle w:val="839"/>
        <w:numPr>
          <w:ilvl w:val="0"/>
          <w:numId w:val="19"/>
        </w:numPr>
        <w:spacing w:after="120"/>
        <w:rPr>
          <w:sz w:val="22"/>
          <w:szCs w:val="22"/>
          <w:lang w:val="en-GB"/>
        </w:rPr>
      </w:pPr>
      <w:r>
        <w:rPr>
          <w:sz w:val="22"/>
          <w:szCs w:val="22"/>
          <w:lang w:val="en-GB"/>
        </w:rPr>
        <w:t xml:space="preserve">fulfilling financial and reporting obligations towards RHID</w:t>
      </w:r>
      <w:r/>
    </w:p>
    <w:p>
      <w:pPr>
        <w:pStyle w:val="839"/>
        <w:numPr>
          <w:ilvl w:val="0"/>
          <w:numId w:val="19"/>
        </w:numPr>
        <w:spacing w:after="120"/>
        <w:rPr>
          <w:sz w:val="22"/>
          <w:szCs w:val="22"/>
          <w:lang w:val="en-GB"/>
        </w:rPr>
      </w:pPr>
      <w:r>
        <w:rPr>
          <w:sz w:val="22"/>
          <w:szCs w:val="22"/>
          <w:lang w:val="en-GB"/>
        </w:rPr>
        <w:t xml:space="preserve">coordinating with ACOS Strat, </w:t>
      </w:r>
      <w:r>
        <w:rPr>
          <w:sz w:val="22"/>
          <w:szCs w:val="22"/>
          <w:lang w:val="en-GB"/>
        </w:rPr>
        <w:t xml:space="preserve">Cdt</w:t>
      </w:r>
      <w:r>
        <w:rPr>
          <w:sz w:val="22"/>
          <w:szCs w:val="22"/>
          <w:lang w:val="en-GB"/>
        </w:rPr>
        <w:t xml:space="preserve"> Nicolas GEROME.</w:t>
      </w:r>
      <w:r/>
    </w:p>
    <w:p>
      <w:pPr>
        <w:ind w:left="284"/>
        <w:rPr>
          <w:sz w:val="22"/>
          <w:szCs w:val="22"/>
          <w:lang w:val="en-GB"/>
        </w:rPr>
      </w:pPr>
      <w:r>
        <w:rPr>
          <w:sz w:val="22"/>
          <w:szCs w:val="22"/>
          <w:lang w:val="en-GB"/>
        </w:rPr>
      </w:r>
      <w:r/>
    </w:p>
    <w:p>
      <w:pPr>
        <w:rPr>
          <w:b/>
          <w:u w:val="single"/>
          <w:lang w:val="en-GB"/>
        </w:rPr>
      </w:pPr>
      <w:r>
        <w:rPr>
          <w:b/>
          <w:u w:val="single"/>
          <w:lang w:val="en-GB"/>
        </w:rPr>
        <w:t xml:space="preserve">Work package 2:</w:t>
      </w:r>
      <w:r>
        <w:rPr>
          <w:b/>
          <w:u w:val="single"/>
          <w:lang w:val="en-GB"/>
        </w:rPr>
        <w:t xml:space="preserve"> Set-up of a GNSS laboratory and developing standardised laboratory scenarios to validate RFI robustness of GNSS user equipment</w:t>
      </w:r>
      <w:r/>
    </w:p>
    <w:p>
      <w:pPr>
        <w:rPr>
          <w:i/>
          <w:lang w:val="en-GB"/>
        </w:rPr>
      </w:pPr>
      <w:r>
        <w:rPr>
          <w:b/>
          <w:i/>
          <w:lang w:val="en-GB"/>
        </w:rPr>
        <w:t xml:space="preserve">Begin date:</w:t>
      </w:r>
      <w:r>
        <w:rPr>
          <w:b/>
          <w:i/>
          <w:lang w:val="en-GB"/>
        </w:rPr>
        <w:tab/>
      </w:r>
      <w:r>
        <w:rPr>
          <w:b/>
          <w:i/>
          <w:lang w:val="en-GB"/>
        </w:rPr>
        <w:t xml:space="preserve">01/09/2021</w:t>
      </w:r>
      <w:r>
        <w:rPr>
          <w:b/>
          <w:i/>
          <w:lang w:val="en-GB"/>
        </w:rPr>
        <w:tab/>
        <w:t xml:space="preserve"> – end date:</w:t>
      </w:r>
      <w:r>
        <w:rPr>
          <w:b/>
          <w:i/>
          <w:lang w:val="en-GB"/>
        </w:rPr>
        <w:t xml:space="preserve"> 29/02/2024</w:t>
      </w:r>
      <w:r>
        <w:rPr>
          <w:b/>
          <w:i/>
          <w:lang w:val="en-GB"/>
        </w:rPr>
        <w:t xml:space="preserve"> </w:t>
      </w:r>
      <w:r>
        <w:rPr>
          <w:i/>
          <w:sz w:val="22"/>
          <w:szCs w:val="20"/>
          <w:lang w:val="en-GB"/>
        </w:rPr>
        <w:t xml:space="preserve">(see </w:t>
      </w:r>
      <w:r>
        <w:rPr>
          <w:i/>
          <w:sz w:val="22"/>
          <w:szCs w:val="20"/>
          <w:lang w:val="en-GB"/>
        </w:rPr>
        <w:fldChar w:fldCharType="begin"/>
      </w:r>
      <w:r>
        <w:rPr>
          <w:i/>
          <w:sz w:val="22"/>
          <w:szCs w:val="20"/>
          <w:lang w:val="en-GB"/>
        </w:rPr>
        <w:instrText xml:space="preserve"> REF _Ref35116038 \h  \* MERGEFORMAT </w:instrText>
      </w:r>
      <w:r>
        <w:rPr>
          <w:i/>
          <w:sz w:val="22"/>
          <w:szCs w:val="20"/>
          <w:lang w:val="en-GB"/>
        </w:rPr>
        <w:fldChar w:fldCharType="separate"/>
      </w:r>
      <w:r>
        <w:rPr>
          <w:i/>
          <w:lang w:val="en-GB"/>
        </w:rPr>
        <w:t xml:space="preserve">Figure 1</w:t>
      </w:r>
      <w:r>
        <w:rPr>
          <w:i/>
          <w:sz w:val="22"/>
          <w:szCs w:val="20"/>
          <w:lang w:val="en-GB"/>
        </w:rPr>
        <w:fldChar w:fldCharType="end"/>
      </w:r>
      <w:r>
        <w:rPr>
          <w:i/>
          <w:sz w:val="22"/>
          <w:szCs w:val="20"/>
          <w:lang w:val="en-GB"/>
        </w:rPr>
        <w:t xml:space="preserve"> for details).</w:t>
      </w:r>
      <w:r/>
    </w:p>
    <w:p>
      <w:pPr>
        <w:ind w:left="284"/>
        <w:rPr>
          <w:u w:val="single"/>
          <w:lang w:val="en-GB"/>
        </w:rPr>
      </w:pPr>
      <w:r>
        <w:rPr>
          <w:u w:val="single"/>
          <w:lang w:val="en-GB"/>
        </w:rPr>
      </w:r>
      <w:r/>
    </w:p>
    <w:p>
      <w:pPr>
        <w:numPr>
          <w:ilvl w:val="0"/>
          <w:numId w:val="9"/>
        </w:numPr>
        <w:ind w:left="284" w:hanging="360"/>
        <w:rPr>
          <w:i/>
          <w:lang w:val="en-GB"/>
        </w:rPr>
      </w:pPr>
      <w:r>
        <w:rPr>
          <w:i/>
          <w:lang w:val="en-GB"/>
        </w:rPr>
        <w:t xml:space="preserve">Description</w:t>
      </w:r>
      <w:r/>
    </w:p>
    <w:p>
      <w:pPr>
        <w:ind w:left="284"/>
        <w:rPr>
          <w:sz w:val="22"/>
          <w:szCs w:val="22"/>
          <w:lang w:val="en-GB"/>
        </w:rPr>
      </w:pPr>
      <w:r>
        <w:rPr>
          <w:sz w:val="22"/>
          <w:szCs w:val="22"/>
          <w:lang w:val="en-GB"/>
        </w:rPr>
        <w:t xml:space="preserve">Setting up a GNSS laboratory and develop standardised and repeatable laboratory procedures, defining key performance indicators (KPIs) and creating RFI test scenarios</w:t>
      </w:r>
      <w:r/>
    </w:p>
    <w:p>
      <w:pPr>
        <w:ind w:left="284"/>
        <w:rPr>
          <w:sz w:val="22"/>
          <w:szCs w:val="22"/>
          <w:lang w:val="en-GB"/>
        </w:rPr>
      </w:pPr>
      <w:r>
        <w:rPr>
          <w:sz w:val="22"/>
          <w:szCs w:val="22"/>
          <w:lang w:val="en-GB"/>
        </w:rPr>
      </w:r>
      <w:r/>
    </w:p>
    <w:p>
      <w:pPr>
        <w:numPr>
          <w:ilvl w:val="0"/>
          <w:numId w:val="9"/>
        </w:numPr>
        <w:ind w:left="284" w:hanging="360"/>
        <w:rPr>
          <w:i/>
          <w:lang w:val="en-GB"/>
        </w:rPr>
      </w:pPr>
      <w:r>
        <w:rPr>
          <w:i/>
          <w:lang w:val="en-GB"/>
        </w:rPr>
        <w:t xml:space="preserve">Objectives </w:t>
      </w:r>
      <w:r>
        <w:rPr>
          <w:i/>
          <w:sz w:val="16"/>
          <w:szCs w:val="16"/>
          <w:lang w:val="en-GB"/>
        </w:rPr>
        <w:t xml:space="preserve">(clearly state the different objectives)</w:t>
      </w:r>
      <w:r/>
    </w:p>
    <w:p>
      <w:pPr>
        <w:pStyle w:val="839"/>
        <w:numPr>
          <w:ilvl w:val="0"/>
          <w:numId w:val="19"/>
        </w:numPr>
        <w:spacing w:after="120"/>
        <w:rPr>
          <w:sz w:val="22"/>
          <w:szCs w:val="22"/>
          <w:lang w:val="en-GB"/>
        </w:rPr>
      </w:pPr>
      <w:r>
        <w:rPr>
          <w:sz w:val="22"/>
          <w:szCs w:val="22"/>
          <w:lang w:val="en-GB"/>
        </w:rPr>
        <w:t xml:space="preserve">WP-2.1: set-up of a GNSS laboratory which allows to perform repeatable RFI scenarios on different types of GNSS receivers</w:t>
      </w:r>
      <w:r/>
    </w:p>
    <w:p>
      <w:pPr>
        <w:pStyle w:val="839"/>
        <w:numPr>
          <w:ilvl w:val="0"/>
          <w:numId w:val="19"/>
        </w:numPr>
        <w:spacing w:after="120"/>
        <w:rPr>
          <w:sz w:val="22"/>
          <w:szCs w:val="22"/>
          <w:lang w:val="en-GB"/>
        </w:rPr>
      </w:pPr>
      <w:r>
        <w:rPr>
          <w:sz w:val="22"/>
          <w:szCs w:val="22"/>
          <w:lang w:val="en-GB"/>
        </w:rPr>
        <w:t xml:space="preserve">WP-2.2: identify waveforms interfering with navigation services from GPS and GALILEO</w:t>
      </w:r>
      <w:r/>
    </w:p>
    <w:p>
      <w:pPr>
        <w:pStyle w:val="839"/>
        <w:numPr>
          <w:ilvl w:val="0"/>
          <w:numId w:val="19"/>
        </w:numPr>
        <w:spacing w:after="120"/>
        <w:rPr>
          <w:sz w:val="22"/>
          <w:szCs w:val="22"/>
          <w:lang w:val="en-GB"/>
        </w:rPr>
      </w:pPr>
      <w:r>
        <w:rPr>
          <w:sz w:val="22"/>
          <w:szCs w:val="22"/>
          <w:lang w:val="en-GB"/>
        </w:rPr>
        <w:t xml:space="preserve">WP-2.3: define interference scenarios targeted at different GNSS navigation services</w:t>
      </w:r>
      <w:r/>
    </w:p>
    <w:p>
      <w:pPr>
        <w:pStyle w:val="839"/>
        <w:numPr>
          <w:ilvl w:val="0"/>
          <w:numId w:val="19"/>
        </w:numPr>
        <w:spacing w:after="120"/>
        <w:rPr>
          <w:sz w:val="22"/>
          <w:szCs w:val="22"/>
          <w:lang w:val="en-GB"/>
        </w:rPr>
      </w:pPr>
      <w:r>
        <w:rPr>
          <w:sz w:val="22"/>
          <w:szCs w:val="22"/>
          <w:lang w:val="en-GB"/>
        </w:rPr>
        <w:t xml:space="preserve">WP-2.4: perform interference scenarios in a controlled laboratory environment under repeatable conditions</w:t>
      </w:r>
      <w:r/>
    </w:p>
    <w:p>
      <w:pPr>
        <w:pStyle w:val="839"/>
        <w:numPr>
          <w:ilvl w:val="0"/>
          <w:numId w:val="19"/>
        </w:numPr>
        <w:spacing w:after="120"/>
        <w:rPr>
          <w:sz w:val="22"/>
          <w:szCs w:val="22"/>
          <w:lang w:val="en-GB"/>
        </w:rPr>
      </w:pPr>
      <w:r>
        <w:rPr>
          <w:sz w:val="22"/>
          <w:szCs w:val="22"/>
          <w:lang w:val="en-GB"/>
        </w:rPr>
        <w:t xml:space="preserve">WP-2.5: examine KPIs to validate influence of interferences on navigation services from COTS receivers, PRS (pre-)operational and military GPS receivers</w:t>
      </w:r>
      <w:r/>
    </w:p>
    <w:p>
      <w:pPr>
        <w:rPr>
          <w:sz w:val="22"/>
          <w:szCs w:val="22"/>
          <w:lang w:val="en-GB"/>
        </w:rPr>
      </w:pPr>
      <w:r>
        <w:rPr>
          <w:sz w:val="22"/>
          <w:szCs w:val="22"/>
          <w:lang w:val="en-GB"/>
        </w:rPr>
      </w:r>
      <w:r/>
    </w:p>
    <w:p>
      <w:pPr>
        <w:rPr>
          <w:b/>
          <w:u w:val="single"/>
          <w:lang w:val="en-GB"/>
        </w:rPr>
      </w:pPr>
      <w:r>
        <w:rPr>
          <w:b/>
          <w:u w:val="single"/>
          <w:lang w:val="en-GB"/>
        </w:rPr>
        <w:t xml:space="preserve">Work package 3: Landscaping the operational requirements of GNSS enabled devices or services within </w:t>
      </w:r>
      <w:r>
        <w:rPr>
          <w:b/>
          <w:u w:val="single"/>
          <w:lang w:val="en-GB"/>
        </w:rPr>
        <w:t xml:space="preserve">Defense</w:t>
      </w:r>
      <w:r/>
    </w:p>
    <w:p>
      <w:pPr>
        <w:rPr>
          <w:i/>
          <w:lang w:val="en-GB"/>
        </w:rPr>
      </w:pPr>
      <w:r>
        <w:rPr>
          <w:b/>
          <w:i/>
          <w:lang w:val="en-GB"/>
        </w:rPr>
        <w:t xml:space="preserve">Begin date:</w:t>
      </w:r>
      <w:r>
        <w:rPr>
          <w:b/>
          <w:i/>
          <w:lang w:val="en-GB"/>
        </w:rPr>
        <w:tab/>
        <w:t xml:space="preserve">01/09/2022</w:t>
      </w:r>
      <w:r>
        <w:rPr>
          <w:b/>
          <w:i/>
          <w:lang w:val="en-GB"/>
        </w:rPr>
        <w:tab/>
        <w:t xml:space="preserve"> – end date: 31/08/2024 </w:t>
      </w:r>
      <w:r>
        <w:rPr>
          <w:i/>
          <w:sz w:val="22"/>
          <w:szCs w:val="20"/>
          <w:lang w:val="en-GB"/>
        </w:rPr>
        <w:t xml:space="preserve">(see </w:t>
      </w:r>
      <w:r>
        <w:rPr>
          <w:i/>
          <w:sz w:val="22"/>
          <w:szCs w:val="20"/>
          <w:lang w:val="en-GB"/>
        </w:rPr>
        <w:fldChar w:fldCharType="begin"/>
      </w:r>
      <w:r>
        <w:rPr>
          <w:i/>
          <w:sz w:val="22"/>
          <w:szCs w:val="20"/>
          <w:lang w:val="en-GB"/>
        </w:rPr>
        <w:instrText xml:space="preserve"> REF _Ref35116038 \h  \* MERGEFORMAT </w:instrText>
      </w:r>
      <w:r>
        <w:rPr>
          <w:i/>
          <w:sz w:val="22"/>
          <w:szCs w:val="20"/>
          <w:lang w:val="en-GB"/>
        </w:rPr>
        <w:fldChar w:fldCharType="separate"/>
      </w:r>
      <w:r>
        <w:rPr>
          <w:i/>
          <w:lang w:val="en-GB"/>
        </w:rPr>
        <w:t xml:space="preserve">Figure 1</w:t>
      </w:r>
      <w:r>
        <w:rPr>
          <w:i/>
          <w:sz w:val="22"/>
          <w:szCs w:val="20"/>
          <w:lang w:val="en-GB"/>
        </w:rPr>
        <w:fldChar w:fldCharType="end"/>
      </w:r>
      <w:r>
        <w:rPr>
          <w:i/>
          <w:sz w:val="22"/>
          <w:szCs w:val="20"/>
          <w:lang w:val="en-GB"/>
        </w:rPr>
        <w:t xml:space="preserve"> for details)</w:t>
      </w:r>
      <w:r/>
    </w:p>
    <w:p>
      <w:pPr>
        <w:ind w:left="284"/>
        <w:rPr>
          <w:u w:val="single"/>
          <w:lang w:val="en-GB"/>
        </w:rPr>
      </w:pPr>
      <w:r>
        <w:rPr>
          <w:u w:val="single"/>
          <w:lang w:val="en-GB"/>
        </w:rPr>
      </w:r>
      <w:r/>
    </w:p>
    <w:p>
      <w:pPr>
        <w:numPr>
          <w:ilvl w:val="0"/>
          <w:numId w:val="9"/>
        </w:numPr>
        <w:ind w:left="284" w:hanging="360"/>
        <w:rPr>
          <w:i/>
          <w:lang w:val="en-GB"/>
        </w:rPr>
      </w:pPr>
      <w:r>
        <w:rPr>
          <w:i/>
          <w:lang w:val="en-GB"/>
        </w:rPr>
        <w:t xml:space="preserve">Description</w:t>
      </w:r>
      <w:r/>
    </w:p>
    <w:p>
      <w:pPr>
        <w:ind w:left="284"/>
        <w:jc w:val="both"/>
        <w:rPr>
          <w:sz w:val="22"/>
          <w:szCs w:val="22"/>
          <w:lang w:val="en-GB"/>
        </w:rPr>
      </w:pPr>
      <w:r>
        <w:rPr>
          <w:sz w:val="22"/>
          <w:szCs w:val="22"/>
          <w:lang w:val="en-GB"/>
        </w:rPr>
        <w:t xml:space="preserve">Create an overview and define the PNT operational needs and requirements of Belgian </w:t>
      </w:r>
      <w:r>
        <w:rPr>
          <w:sz w:val="22"/>
          <w:szCs w:val="22"/>
          <w:lang w:val="en-GB"/>
        </w:rPr>
        <w:t xml:space="preserve">Defense</w:t>
      </w:r>
      <w:r>
        <w:rPr>
          <w:sz w:val="22"/>
          <w:szCs w:val="22"/>
          <w:lang w:val="en-GB"/>
        </w:rPr>
        <w:t xml:space="preserve">.</w:t>
      </w:r>
      <w:r/>
    </w:p>
    <w:p>
      <w:pPr>
        <w:ind w:left="284"/>
        <w:rPr>
          <w:sz w:val="22"/>
          <w:szCs w:val="22"/>
          <w:lang w:val="en-GB"/>
        </w:rPr>
      </w:pPr>
      <w:r>
        <w:rPr>
          <w:sz w:val="22"/>
          <w:szCs w:val="22"/>
          <w:lang w:val="en-GB"/>
        </w:rPr>
      </w:r>
      <w:r/>
    </w:p>
    <w:p>
      <w:pPr>
        <w:numPr>
          <w:ilvl w:val="0"/>
          <w:numId w:val="9"/>
        </w:numPr>
        <w:ind w:left="284" w:hanging="360"/>
        <w:rPr>
          <w:i/>
          <w:lang w:val="en-GB"/>
        </w:rPr>
      </w:pPr>
      <w:r>
        <w:rPr>
          <w:i/>
          <w:lang w:val="en-GB"/>
        </w:rPr>
        <w:t xml:space="preserve">Objectives </w:t>
      </w:r>
      <w:r>
        <w:rPr>
          <w:i/>
          <w:sz w:val="16"/>
          <w:szCs w:val="16"/>
          <w:lang w:val="en-GB"/>
        </w:rPr>
        <w:t xml:space="preserve">(clearly state the different objectives)</w:t>
      </w:r>
      <w:r/>
    </w:p>
    <w:p>
      <w:pPr>
        <w:pStyle w:val="839"/>
        <w:numPr>
          <w:ilvl w:val="0"/>
          <w:numId w:val="19"/>
        </w:numPr>
        <w:spacing w:after="120"/>
        <w:rPr>
          <w:sz w:val="22"/>
          <w:lang w:val="en-GB"/>
        </w:rPr>
      </w:pPr>
      <w:r>
        <w:rPr>
          <w:sz w:val="22"/>
          <w:lang w:val="en-GB"/>
        </w:rPr>
        <w:t xml:space="preserve">WP-3.1: make a survey of current and future usage of GNSS navigation services</w:t>
      </w:r>
      <w:r/>
    </w:p>
    <w:p>
      <w:pPr>
        <w:pStyle w:val="839"/>
        <w:numPr>
          <w:ilvl w:val="0"/>
          <w:numId w:val="19"/>
        </w:numPr>
        <w:spacing w:after="120"/>
        <w:rPr>
          <w:sz w:val="22"/>
          <w:lang w:val="en-GB"/>
        </w:rPr>
      </w:pPr>
      <w:r>
        <w:rPr>
          <w:sz w:val="22"/>
          <w:lang w:val="en-GB"/>
        </w:rPr>
        <w:t xml:space="preserve">WP-3.2: synthesise and define the PNT operational needs and requirements of our forces</w:t>
      </w:r>
      <w:r/>
    </w:p>
    <w:p>
      <w:pPr>
        <w:pStyle w:val="839"/>
        <w:numPr>
          <w:ilvl w:val="0"/>
          <w:numId w:val="19"/>
        </w:numPr>
        <w:spacing w:after="120"/>
        <w:rPr>
          <w:sz w:val="22"/>
          <w:lang w:val="en-GB"/>
        </w:rPr>
      </w:pPr>
      <w:r>
        <w:rPr>
          <w:sz w:val="22"/>
          <w:lang w:val="en-GB"/>
        </w:rPr>
        <w:t xml:space="preserve">WP-3.3: perform risk analysis on a selected operational need</w:t>
      </w:r>
      <w:r/>
    </w:p>
    <w:p>
      <w:pPr>
        <w:pStyle w:val="839"/>
        <w:numPr>
          <w:ilvl w:val="0"/>
          <w:numId w:val="19"/>
        </w:numPr>
        <w:spacing w:after="120"/>
        <w:rPr>
          <w:sz w:val="22"/>
          <w:lang w:val="en-GB"/>
        </w:rPr>
      </w:pPr>
      <w:r>
        <w:rPr>
          <w:sz w:val="22"/>
          <w:lang w:val="en-GB"/>
        </w:rPr>
        <w:t xml:space="preserve">WP-3.4: define contingency plan in case of GNSS degradation or denial</w:t>
      </w:r>
      <w:r/>
    </w:p>
    <w:p>
      <w:pPr>
        <w:rPr>
          <w:sz w:val="22"/>
          <w:szCs w:val="22"/>
          <w:lang w:val="en-GB"/>
        </w:rPr>
      </w:pPr>
      <w:r>
        <w:rPr>
          <w:sz w:val="22"/>
          <w:szCs w:val="22"/>
          <w:lang w:val="en-GB"/>
        </w:rPr>
      </w:r>
      <w:r/>
    </w:p>
    <w:p>
      <w:pPr>
        <w:rPr>
          <w:b/>
          <w:u w:val="single"/>
          <w:lang w:val="en-GB"/>
        </w:rPr>
      </w:pPr>
      <w:r>
        <w:rPr>
          <w:b/>
          <w:u w:val="single"/>
          <w:lang w:val="en-GB"/>
        </w:rPr>
        <w:t xml:space="preserve">Work package 4: Evaluate the GNSS performance and robustness in operational environments (Air / Land / Marine)</w:t>
      </w:r>
      <w:r/>
    </w:p>
    <w:p>
      <w:pPr>
        <w:rPr>
          <w:i/>
          <w:lang w:val="en-GB"/>
        </w:rPr>
      </w:pPr>
      <w:r>
        <w:rPr>
          <w:b/>
          <w:i/>
          <w:lang w:val="en-GB"/>
        </w:rPr>
        <w:t xml:space="preserve">Begin date:</w:t>
      </w:r>
      <w:r>
        <w:rPr>
          <w:b/>
          <w:i/>
          <w:lang w:val="en-GB"/>
        </w:rPr>
        <w:tab/>
        <w:t xml:space="preserve">01/09/2021</w:t>
      </w:r>
      <w:r>
        <w:rPr>
          <w:b/>
          <w:i/>
          <w:lang w:val="en-GB"/>
        </w:rPr>
        <w:tab/>
        <w:t xml:space="preserve"> – end date: 31/08/2024 </w:t>
      </w:r>
      <w:r>
        <w:rPr>
          <w:i/>
          <w:sz w:val="22"/>
          <w:szCs w:val="20"/>
          <w:lang w:val="en-GB"/>
        </w:rPr>
        <w:t xml:space="preserve">(see </w:t>
      </w:r>
      <w:r>
        <w:rPr>
          <w:i/>
          <w:sz w:val="22"/>
          <w:szCs w:val="20"/>
          <w:lang w:val="en-GB"/>
        </w:rPr>
        <w:fldChar w:fldCharType="begin"/>
      </w:r>
      <w:r>
        <w:rPr>
          <w:i/>
          <w:sz w:val="22"/>
          <w:szCs w:val="20"/>
          <w:lang w:val="en-GB"/>
        </w:rPr>
        <w:instrText xml:space="preserve"> REF _Ref35116038 \h  \* MERGEFORMAT </w:instrText>
      </w:r>
      <w:r>
        <w:rPr>
          <w:i/>
          <w:sz w:val="22"/>
          <w:szCs w:val="20"/>
          <w:lang w:val="en-GB"/>
        </w:rPr>
        <w:fldChar w:fldCharType="separate"/>
      </w:r>
      <w:r>
        <w:rPr>
          <w:i/>
          <w:lang w:val="en-GB"/>
        </w:rPr>
        <w:t xml:space="preserve">Figure 1</w:t>
      </w:r>
      <w:r>
        <w:rPr>
          <w:i/>
          <w:sz w:val="22"/>
          <w:szCs w:val="20"/>
          <w:lang w:val="en-GB"/>
        </w:rPr>
        <w:fldChar w:fldCharType="end"/>
      </w:r>
      <w:r>
        <w:rPr>
          <w:i/>
          <w:sz w:val="22"/>
          <w:szCs w:val="20"/>
          <w:lang w:val="en-GB"/>
        </w:rPr>
        <w:t xml:space="preserve"> for details)</w:t>
      </w:r>
      <w:r/>
    </w:p>
    <w:p>
      <w:pPr>
        <w:ind w:left="284"/>
        <w:rPr>
          <w:u w:val="single"/>
          <w:lang w:val="en-GB"/>
        </w:rPr>
      </w:pPr>
      <w:r>
        <w:rPr>
          <w:u w:val="single"/>
          <w:lang w:val="en-GB"/>
        </w:rPr>
      </w:r>
      <w:r/>
    </w:p>
    <w:p>
      <w:pPr>
        <w:numPr>
          <w:ilvl w:val="0"/>
          <w:numId w:val="9"/>
        </w:numPr>
        <w:ind w:left="284" w:hanging="360"/>
        <w:rPr>
          <w:i/>
          <w:lang w:val="en-GB"/>
        </w:rPr>
      </w:pPr>
      <w:r>
        <w:rPr>
          <w:i/>
          <w:lang w:val="en-GB"/>
        </w:rPr>
        <w:t xml:space="preserve">Description</w:t>
      </w:r>
      <w:r/>
    </w:p>
    <w:p>
      <w:pPr>
        <w:ind w:left="284"/>
        <w:jc w:val="both"/>
        <w:rPr>
          <w:sz w:val="22"/>
          <w:szCs w:val="22"/>
          <w:lang w:val="en-GB"/>
        </w:rPr>
      </w:pPr>
      <w:r>
        <w:rPr>
          <w:lang w:val="en-GB"/>
        </w:rPr>
        <w:t xml:space="preserve">Analyse the operational performance of GNSS navigation services in post-processing mode</w:t>
      </w:r>
      <w:r/>
    </w:p>
    <w:p>
      <w:pPr>
        <w:ind w:left="284"/>
        <w:rPr>
          <w:sz w:val="22"/>
          <w:szCs w:val="22"/>
          <w:lang w:val="en-GB"/>
        </w:rPr>
      </w:pPr>
      <w:r>
        <w:rPr>
          <w:sz w:val="22"/>
          <w:szCs w:val="22"/>
          <w:lang w:val="en-GB"/>
        </w:rPr>
      </w:r>
      <w:r/>
    </w:p>
    <w:p>
      <w:pPr>
        <w:numPr>
          <w:ilvl w:val="0"/>
          <w:numId w:val="9"/>
        </w:numPr>
        <w:ind w:left="284" w:hanging="360"/>
        <w:rPr>
          <w:i/>
          <w:lang w:val="en-GB"/>
        </w:rPr>
      </w:pPr>
      <w:r>
        <w:rPr>
          <w:i/>
          <w:lang w:val="en-GB"/>
        </w:rPr>
        <w:t xml:space="preserve">Objectives </w:t>
      </w:r>
      <w:r>
        <w:rPr>
          <w:i/>
          <w:sz w:val="16"/>
          <w:szCs w:val="16"/>
          <w:lang w:val="en-GB"/>
        </w:rPr>
        <w:t xml:space="preserve">(clearly state the different objectives)</w:t>
      </w:r>
      <w:r/>
    </w:p>
    <w:p>
      <w:pPr>
        <w:pStyle w:val="839"/>
        <w:numPr>
          <w:ilvl w:val="0"/>
          <w:numId w:val="19"/>
        </w:numPr>
        <w:spacing w:after="120"/>
        <w:rPr>
          <w:sz w:val="22"/>
          <w:lang w:val="en-GB"/>
        </w:rPr>
      </w:pPr>
      <w:r>
        <w:rPr>
          <w:sz w:val="22"/>
          <w:lang w:val="en-GB"/>
        </w:rPr>
        <w:t xml:space="preserve">WP-</w:t>
      </w:r>
      <w:r>
        <w:rPr>
          <w:sz w:val="22"/>
          <w:lang w:val="en-GB"/>
        </w:rPr>
        <w:t xml:space="preserve">4</w:t>
      </w:r>
      <w:r>
        <w:rPr>
          <w:sz w:val="22"/>
          <w:lang w:val="en-GB"/>
        </w:rPr>
        <w:t xml:space="preserve">.1: identify operational scenarios supported by or depended on or enhanced by GNSS navigation service within Belgian </w:t>
      </w:r>
      <w:r>
        <w:rPr>
          <w:sz w:val="22"/>
          <w:lang w:val="en-GB"/>
        </w:rPr>
        <w:t xml:space="preserve">Defense</w:t>
      </w:r>
      <w:r>
        <w:rPr>
          <w:sz w:val="22"/>
          <w:lang w:val="en-GB"/>
        </w:rPr>
        <w:t xml:space="preserve"> components</w:t>
      </w:r>
      <w:r/>
    </w:p>
    <w:p>
      <w:pPr>
        <w:pStyle w:val="839"/>
        <w:numPr>
          <w:ilvl w:val="0"/>
          <w:numId w:val="19"/>
        </w:numPr>
        <w:spacing w:after="120"/>
        <w:rPr>
          <w:sz w:val="22"/>
          <w:lang w:val="en-GB"/>
        </w:rPr>
      </w:pPr>
      <w:r>
        <w:rPr>
          <w:sz w:val="22"/>
          <w:lang w:val="en-GB"/>
        </w:rPr>
        <w:t xml:space="preserve">WP-</w:t>
      </w:r>
      <w:r>
        <w:rPr>
          <w:sz w:val="22"/>
          <w:lang w:val="en-GB"/>
        </w:rPr>
        <w:t xml:space="preserve">4</w:t>
      </w:r>
      <w:r>
        <w:rPr>
          <w:sz w:val="22"/>
          <w:lang w:val="en-GB"/>
        </w:rPr>
        <w:t xml:space="preserve">.2: create equipment set-up for logging GNSS navigation services during military operations</w:t>
      </w:r>
      <w:r/>
    </w:p>
    <w:p>
      <w:pPr>
        <w:pStyle w:val="839"/>
        <w:numPr>
          <w:ilvl w:val="0"/>
          <w:numId w:val="19"/>
        </w:numPr>
        <w:spacing w:after="120"/>
        <w:rPr>
          <w:sz w:val="22"/>
          <w:lang w:val="en-GB"/>
        </w:rPr>
      </w:pPr>
      <w:r>
        <w:rPr>
          <w:sz w:val="22"/>
          <w:lang w:val="en-GB"/>
        </w:rPr>
        <w:t xml:space="preserve">WP-</w:t>
      </w:r>
      <w:r>
        <w:rPr>
          <w:sz w:val="22"/>
          <w:lang w:val="en-GB"/>
        </w:rPr>
        <w:t xml:space="preserve">4</w:t>
      </w:r>
      <w:r>
        <w:rPr>
          <w:sz w:val="22"/>
          <w:lang w:val="en-GB"/>
        </w:rPr>
        <w:t xml:space="preserve">.3: coordinate with Belgian </w:t>
      </w:r>
      <w:r>
        <w:rPr>
          <w:sz w:val="22"/>
          <w:lang w:val="en-GB"/>
        </w:rPr>
        <w:t xml:space="preserve">Defense</w:t>
      </w:r>
      <w:r>
        <w:rPr>
          <w:sz w:val="22"/>
          <w:lang w:val="en-GB"/>
        </w:rPr>
        <w:t xml:space="preserve"> components and scenario execution</w:t>
      </w:r>
      <w:r/>
    </w:p>
    <w:p>
      <w:pPr>
        <w:pStyle w:val="839"/>
        <w:numPr>
          <w:ilvl w:val="0"/>
          <w:numId w:val="19"/>
        </w:numPr>
        <w:spacing w:after="120"/>
        <w:rPr>
          <w:sz w:val="22"/>
          <w:lang w:val="en-GB"/>
        </w:rPr>
      </w:pPr>
      <w:r>
        <w:rPr>
          <w:sz w:val="22"/>
          <w:lang w:val="en-GB"/>
        </w:rPr>
        <w:t xml:space="preserve">WP-</w:t>
      </w:r>
      <w:r>
        <w:rPr>
          <w:sz w:val="22"/>
          <w:lang w:val="en-GB"/>
        </w:rPr>
        <w:t xml:space="preserve">4</w:t>
      </w:r>
      <w:r>
        <w:rPr>
          <w:sz w:val="22"/>
          <w:lang w:val="en-GB"/>
        </w:rPr>
        <w:t xml:space="preserve">.4: post-processed analysis of scenario and determination of the KPIs</w:t>
      </w:r>
      <w:r/>
    </w:p>
    <w:p>
      <w:pPr>
        <w:pStyle w:val="839"/>
        <w:numPr>
          <w:ilvl w:val="0"/>
          <w:numId w:val="19"/>
        </w:numPr>
        <w:spacing w:after="120"/>
        <w:rPr>
          <w:sz w:val="22"/>
          <w:lang w:val="en-GB"/>
        </w:rPr>
      </w:pPr>
      <w:r>
        <w:rPr>
          <w:sz w:val="22"/>
          <w:lang w:val="en-GB"/>
        </w:rPr>
        <w:t xml:space="preserve">WP-</w:t>
      </w:r>
      <w:r>
        <w:rPr>
          <w:sz w:val="22"/>
          <w:lang w:val="en-GB"/>
        </w:rPr>
        <w:t xml:space="preserve">4</w:t>
      </w:r>
      <w:r>
        <w:rPr>
          <w:sz w:val="22"/>
          <w:lang w:val="en-GB"/>
        </w:rPr>
        <w:t xml:space="preserve">.5: comparison of the operational usefulness of different GNSS navigation services</w:t>
      </w:r>
      <w:r/>
    </w:p>
    <w:p>
      <w:pPr>
        <w:rPr>
          <w:sz w:val="22"/>
          <w:lang w:val="en-GB"/>
        </w:rPr>
      </w:pPr>
      <w:r>
        <w:rPr>
          <w:sz w:val="22"/>
          <w:lang w:val="en-GB"/>
        </w:rPr>
      </w:r>
      <w:r/>
    </w:p>
    <w:p>
      <w:pPr>
        <w:rPr>
          <w:b/>
          <w:u w:val="single"/>
          <w:lang w:val="en-GB"/>
        </w:rPr>
      </w:pPr>
      <w:r>
        <w:rPr>
          <w:b/>
          <w:u w:val="single"/>
          <w:lang w:val="en-GB"/>
        </w:rPr>
        <w:t xml:space="preserve">Work package 5</w:t>
      </w:r>
      <w:r>
        <w:rPr>
          <w:b/>
          <w:u w:val="single"/>
          <w:lang w:val="en-GB"/>
        </w:rPr>
        <w:t xml:space="preserve">: </w:t>
      </w:r>
      <w:r>
        <w:rPr>
          <w:b/>
          <w:u w:val="single"/>
          <w:lang w:val="en-GB"/>
        </w:rPr>
        <w:t xml:space="preserve">Testing the PRS Operational Scenarios (POS) chain from the Signal-in-Space (</w:t>
      </w:r>
      <w:r>
        <w:rPr>
          <w:b/>
          <w:u w:val="single"/>
          <w:lang w:val="en-GB"/>
        </w:rPr>
        <w:t xml:space="preserve">SiS</w:t>
      </w:r>
      <w:r>
        <w:rPr>
          <w:b/>
          <w:u w:val="single"/>
          <w:lang w:val="en-GB"/>
        </w:rPr>
        <w:t xml:space="preserve">) to a PRS user</w:t>
      </w:r>
      <w:r/>
    </w:p>
    <w:p>
      <w:pPr>
        <w:rPr>
          <w:i/>
          <w:lang w:val="en-GB"/>
        </w:rPr>
      </w:pPr>
      <w:r>
        <w:rPr>
          <w:b/>
          <w:i/>
          <w:lang w:val="en-GB"/>
        </w:rPr>
        <w:t xml:space="preserve">Begin date:</w:t>
      </w:r>
      <w:r>
        <w:rPr>
          <w:b/>
          <w:i/>
          <w:lang w:val="en-GB"/>
        </w:rPr>
        <w:tab/>
      </w:r>
      <w:r>
        <w:rPr>
          <w:b/>
          <w:i/>
          <w:lang w:val="en-GB"/>
        </w:rPr>
        <w:t xml:space="preserve">01/11/2022</w:t>
      </w:r>
      <w:r>
        <w:rPr>
          <w:b/>
          <w:i/>
          <w:lang w:val="en-GB"/>
        </w:rPr>
        <w:tab/>
        <w:t xml:space="preserve"> – end date: 31/08/2024 </w:t>
      </w:r>
      <w:r>
        <w:rPr>
          <w:i/>
          <w:sz w:val="22"/>
          <w:szCs w:val="20"/>
          <w:lang w:val="en-GB"/>
        </w:rPr>
        <w:t xml:space="preserve">(see </w:t>
      </w:r>
      <w:r>
        <w:rPr>
          <w:i/>
          <w:sz w:val="22"/>
          <w:szCs w:val="20"/>
          <w:lang w:val="en-GB"/>
        </w:rPr>
        <w:fldChar w:fldCharType="begin"/>
      </w:r>
      <w:r>
        <w:rPr>
          <w:i/>
          <w:sz w:val="22"/>
          <w:szCs w:val="20"/>
          <w:lang w:val="en-GB"/>
        </w:rPr>
        <w:instrText xml:space="preserve"> REF _Ref35116038 \h  \* MERGEFORMAT </w:instrText>
      </w:r>
      <w:r>
        <w:rPr>
          <w:i/>
          <w:sz w:val="22"/>
          <w:szCs w:val="20"/>
          <w:lang w:val="en-GB"/>
        </w:rPr>
        <w:fldChar w:fldCharType="separate"/>
      </w:r>
      <w:r>
        <w:rPr>
          <w:i/>
          <w:lang w:val="en-GB"/>
        </w:rPr>
        <w:t xml:space="preserve">Figure 1</w:t>
      </w:r>
      <w:r>
        <w:rPr>
          <w:i/>
          <w:sz w:val="22"/>
          <w:szCs w:val="20"/>
          <w:lang w:val="en-GB"/>
        </w:rPr>
        <w:fldChar w:fldCharType="end"/>
      </w:r>
      <w:r>
        <w:rPr>
          <w:i/>
          <w:sz w:val="22"/>
          <w:szCs w:val="20"/>
          <w:lang w:val="en-GB"/>
        </w:rPr>
        <w:t xml:space="preserve"> for details)</w:t>
      </w:r>
      <w:r/>
    </w:p>
    <w:p>
      <w:pPr>
        <w:ind w:left="284"/>
        <w:rPr>
          <w:u w:val="single"/>
          <w:lang w:val="en-GB"/>
        </w:rPr>
      </w:pPr>
      <w:r>
        <w:rPr>
          <w:u w:val="single"/>
          <w:lang w:val="en-GB"/>
        </w:rPr>
      </w:r>
      <w:r/>
    </w:p>
    <w:p>
      <w:pPr>
        <w:numPr>
          <w:ilvl w:val="0"/>
          <w:numId w:val="9"/>
        </w:numPr>
        <w:ind w:left="284" w:hanging="360"/>
        <w:rPr>
          <w:i/>
          <w:lang w:val="en-GB"/>
        </w:rPr>
      </w:pPr>
      <w:r>
        <w:rPr>
          <w:i/>
          <w:lang w:val="en-GB"/>
        </w:rPr>
        <w:t xml:space="preserve">Description</w:t>
      </w:r>
      <w:r/>
    </w:p>
    <w:p>
      <w:pPr>
        <w:ind w:left="284"/>
        <w:jc w:val="both"/>
        <w:rPr>
          <w:lang w:val="en-GB"/>
        </w:rPr>
      </w:pPr>
      <w:r>
        <w:rPr>
          <w:lang w:val="en-GB"/>
        </w:rPr>
        <w:t xml:space="preserve">Evaluation of the PRS operational chain from user to signal in space.</w:t>
      </w:r>
      <w:r/>
    </w:p>
    <w:p>
      <w:pPr>
        <w:ind w:left="284"/>
        <w:rPr>
          <w:sz w:val="22"/>
          <w:szCs w:val="22"/>
          <w:lang w:val="en-GB"/>
        </w:rPr>
      </w:pPr>
      <w:r>
        <w:rPr>
          <w:sz w:val="22"/>
          <w:szCs w:val="22"/>
          <w:lang w:val="en-GB"/>
        </w:rPr>
      </w:r>
      <w:r/>
    </w:p>
    <w:p>
      <w:pPr>
        <w:numPr>
          <w:ilvl w:val="0"/>
          <w:numId w:val="9"/>
        </w:numPr>
        <w:ind w:left="284" w:hanging="360"/>
        <w:rPr>
          <w:i/>
          <w:lang w:val="en-GB"/>
        </w:rPr>
      </w:pPr>
      <w:r>
        <w:rPr>
          <w:i/>
          <w:lang w:val="en-GB"/>
        </w:rPr>
        <w:t xml:space="preserve">Objectives </w:t>
      </w:r>
      <w:r>
        <w:rPr>
          <w:i/>
          <w:sz w:val="16"/>
          <w:szCs w:val="16"/>
          <w:lang w:val="en-GB"/>
        </w:rPr>
        <w:t xml:space="preserve">(clearly state the different objectives)</w:t>
      </w:r>
      <w:r/>
    </w:p>
    <w:p>
      <w:pPr>
        <w:pStyle w:val="839"/>
        <w:numPr>
          <w:ilvl w:val="0"/>
          <w:numId w:val="19"/>
        </w:numPr>
        <w:jc w:val="both"/>
        <w:spacing w:after="120"/>
        <w:rPr>
          <w:sz w:val="22"/>
          <w:lang w:val="en-GB"/>
        </w:rPr>
      </w:pPr>
      <w:r>
        <w:rPr>
          <w:sz w:val="22"/>
          <w:lang w:val="en-GB"/>
        </w:rPr>
        <w:t xml:space="preserve">WP-5.1: introduce the PRS Operational Scenario (POS) requests</w:t>
      </w:r>
      <w:r/>
    </w:p>
    <w:p>
      <w:pPr>
        <w:pStyle w:val="839"/>
        <w:numPr>
          <w:ilvl w:val="0"/>
          <w:numId w:val="19"/>
        </w:numPr>
        <w:jc w:val="both"/>
        <w:spacing w:after="120"/>
        <w:rPr>
          <w:sz w:val="22"/>
          <w:lang w:val="en-GB"/>
        </w:rPr>
      </w:pPr>
      <w:r>
        <w:rPr>
          <w:sz w:val="22"/>
          <w:lang w:val="en-GB"/>
        </w:rPr>
        <w:t xml:space="preserve">WP-5.2: translate POS requests into military operational concepts</w:t>
      </w:r>
      <w:r/>
    </w:p>
    <w:p>
      <w:pPr>
        <w:pStyle w:val="839"/>
        <w:numPr>
          <w:ilvl w:val="0"/>
          <w:numId w:val="19"/>
        </w:numPr>
        <w:jc w:val="both"/>
        <w:spacing w:after="120"/>
        <w:rPr>
          <w:sz w:val="22"/>
          <w:lang w:val="en-GB"/>
        </w:rPr>
      </w:pPr>
      <w:r>
        <w:rPr>
          <w:sz w:val="22"/>
          <w:lang w:val="en-GB"/>
        </w:rPr>
        <w:t xml:space="preserve">WP-5.3: define operational concepts based on POS requests in cooperation with BE </w:t>
      </w:r>
      <w:r>
        <w:rPr>
          <w:sz w:val="22"/>
          <w:lang w:val="en-GB"/>
        </w:rPr>
        <w:t xml:space="preserve">Defense</w:t>
      </w:r>
      <w:r>
        <w:rPr>
          <w:sz w:val="22"/>
          <w:lang w:val="en-GB"/>
        </w:rPr>
        <w:t xml:space="preserve"> components</w:t>
      </w:r>
      <w:r/>
    </w:p>
    <w:p>
      <w:pPr>
        <w:pStyle w:val="839"/>
        <w:numPr>
          <w:ilvl w:val="0"/>
          <w:numId w:val="19"/>
        </w:numPr>
        <w:jc w:val="both"/>
        <w:spacing w:after="120"/>
        <w:rPr>
          <w:sz w:val="22"/>
          <w:lang w:val="en-GB"/>
        </w:rPr>
      </w:pPr>
      <w:r>
        <w:rPr>
          <w:sz w:val="22"/>
          <w:lang w:val="en-GB"/>
        </w:rPr>
        <w:t xml:space="preserve">WP-5.4: evaluate the execution of these CONOPS in collaboration with BE </w:t>
      </w:r>
      <w:r>
        <w:rPr>
          <w:sz w:val="22"/>
          <w:lang w:val="en-GB"/>
        </w:rPr>
        <w:t xml:space="preserve">Defense</w:t>
      </w:r>
      <w:r>
        <w:rPr>
          <w:sz w:val="22"/>
          <w:lang w:val="en-GB"/>
        </w:rPr>
        <w:t xml:space="preserve"> component</w:t>
      </w:r>
      <w:r/>
    </w:p>
    <w:p>
      <w:pPr>
        <w:rPr>
          <w:sz w:val="22"/>
          <w:szCs w:val="22"/>
          <w:lang w:val="en-GB"/>
        </w:rPr>
      </w:pPr>
      <w:r>
        <w:rPr>
          <w:sz w:val="22"/>
          <w:szCs w:val="22"/>
          <w:lang w:val="en-GB"/>
        </w:rPr>
      </w:r>
      <w:r/>
    </w:p>
    <w:p>
      <w:pPr>
        <w:rPr>
          <w:b/>
          <w:u w:val="single"/>
          <w:lang w:val="en-GB"/>
        </w:rPr>
      </w:pPr>
      <w:r>
        <w:rPr>
          <w:b/>
          <w:u w:val="single"/>
          <w:lang w:val="en-GB"/>
        </w:rPr>
        <w:t xml:space="preserve">Work package 6: Real-time monitoring of the GNSS spectral bands</w:t>
      </w:r>
      <w:r/>
    </w:p>
    <w:p>
      <w:pPr>
        <w:rPr>
          <w:i/>
          <w:lang w:val="en-GB"/>
        </w:rPr>
      </w:pPr>
      <w:r>
        <w:rPr>
          <w:b/>
          <w:i/>
          <w:lang w:val="en-GB"/>
        </w:rPr>
        <w:t xml:space="preserve">Begin date:</w:t>
      </w:r>
      <w:r>
        <w:rPr>
          <w:b/>
          <w:i/>
          <w:lang w:val="en-GB"/>
        </w:rPr>
        <w:tab/>
        <w:t xml:space="preserve">01/09/2021</w:t>
      </w:r>
      <w:r>
        <w:rPr>
          <w:b/>
          <w:i/>
          <w:lang w:val="en-GB"/>
        </w:rPr>
        <w:tab/>
        <w:t xml:space="preserve"> – end date: 31/08/2024 </w:t>
      </w:r>
      <w:r>
        <w:rPr>
          <w:i/>
          <w:sz w:val="22"/>
          <w:szCs w:val="20"/>
          <w:lang w:val="en-GB"/>
        </w:rPr>
        <w:t xml:space="preserve">(see </w:t>
      </w:r>
      <w:r>
        <w:rPr>
          <w:i/>
          <w:sz w:val="22"/>
          <w:szCs w:val="20"/>
          <w:lang w:val="en-GB"/>
        </w:rPr>
        <w:fldChar w:fldCharType="begin"/>
      </w:r>
      <w:r>
        <w:rPr>
          <w:i/>
          <w:sz w:val="22"/>
          <w:szCs w:val="20"/>
          <w:lang w:val="en-GB"/>
        </w:rPr>
        <w:instrText xml:space="preserve"> REF _Ref35116038 \h  \* MERGEFORMAT </w:instrText>
      </w:r>
      <w:r>
        <w:rPr>
          <w:i/>
          <w:sz w:val="22"/>
          <w:szCs w:val="20"/>
          <w:lang w:val="en-GB"/>
        </w:rPr>
        <w:fldChar w:fldCharType="separate"/>
      </w:r>
      <w:r>
        <w:rPr>
          <w:i/>
          <w:lang w:val="en-GB"/>
        </w:rPr>
        <w:t xml:space="preserve">Figure 1</w:t>
      </w:r>
      <w:r>
        <w:rPr>
          <w:i/>
          <w:sz w:val="22"/>
          <w:szCs w:val="20"/>
          <w:lang w:val="en-GB"/>
        </w:rPr>
        <w:fldChar w:fldCharType="end"/>
      </w:r>
      <w:r>
        <w:rPr>
          <w:i/>
          <w:sz w:val="22"/>
          <w:szCs w:val="20"/>
          <w:lang w:val="en-GB"/>
        </w:rPr>
        <w:t xml:space="preserve"> for details)</w:t>
      </w:r>
      <w:r/>
    </w:p>
    <w:p>
      <w:pPr>
        <w:ind w:left="284"/>
        <w:rPr>
          <w:u w:val="single"/>
          <w:lang w:val="en-GB"/>
        </w:rPr>
      </w:pPr>
      <w:r>
        <w:rPr>
          <w:u w:val="single"/>
          <w:lang w:val="en-GB"/>
        </w:rPr>
      </w:r>
      <w:r/>
    </w:p>
    <w:p>
      <w:pPr>
        <w:numPr>
          <w:ilvl w:val="0"/>
          <w:numId w:val="9"/>
        </w:numPr>
        <w:ind w:left="284" w:hanging="360"/>
        <w:rPr>
          <w:i/>
          <w:lang w:val="en-GB"/>
        </w:rPr>
      </w:pPr>
      <w:r>
        <w:rPr>
          <w:i/>
          <w:lang w:val="en-GB"/>
        </w:rPr>
        <w:t xml:space="preserve">Description</w:t>
      </w:r>
      <w:r/>
    </w:p>
    <w:p>
      <w:pPr>
        <w:ind w:left="284"/>
        <w:jc w:val="both"/>
        <w:rPr>
          <w:sz w:val="22"/>
          <w:szCs w:val="22"/>
          <w:lang w:val="en-GB"/>
        </w:rPr>
      </w:pPr>
      <w:r>
        <w:rPr>
          <w:lang w:val="en-GB"/>
        </w:rPr>
        <w:t xml:space="preserve">Realisation of a real-time monitoring GNSS navigation services device.</w:t>
      </w:r>
      <w:r/>
    </w:p>
    <w:p>
      <w:pPr>
        <w:ind w:left="284"/>
        <w:rPr>
          <w:sz w:val="22"/>
          <w:szCs w:val="22"/>
          <w:lang w:val="en-GB"/>
        </w:rPr>
      </w:pPr>
      <w:r>
        <w:rPr>
          <w:sz w:val="22"/>
          <w:szCs w:val="22"/>
          <w:lang w:val="en-GB"/>
        </w:rPr>
      </w:r>
      <w:r/>
    </w:p>
    <w:p>
      <w:pPr>
        <w:numPr>
          <w:ilvl w:val="0"/>
          <w:numId w:val="9"/>
        </w:numPr>
        <w:ind w:left="284" w:hanging="360"/>
        <w:rPr>
          <w:i/>
          <w:lang w:val="en-GB"/>
        </w:rPr>
      </w:pPr>
      <w:r>
        <w:rPr>
          <w:i/>
          <w:lang w:val="en-GB"/>
        </w:rPr>
        <w:t xml:space="preserve">Objectives </w:t>
      </w:r>
      <w:r>
        <w:rPr>
          <w:i/>
          <w:sz w:val="16"/>
          <w:szCs w:val="16"/>
          <w:lang w:val="en-GB"/>
        </w:rPr>
        <w:t xml:space="preserve">(clearly state the different objectives)</w:t>
      </w:r>
      <w:r/>
    </w:p>
    <w:p>
      <w:pPr>
        <w:pStyle w:val="839"/>
        <w:numPr>
          <w:ilvl w:val="0"/>
          <w:numId w:val="19"/>
        </w:numPr>
        <w:jc w:val="both"/>
        <w:spacing w:after="120"/>
        <w:rPr>
          <w:sz w:val="22"/>
          <w:lang w:val="en-GB"/>
        </w:rPr>
      </w:pPr>
      <w:r>
        <w:rPr>
          <w:sz w:val="22"/>
          <w:lang w:val="en-GB"/>
        </w:rPr>
        <w:t xml:space="preserve">WP-6.1: definition of GNSS signals, measurements and data to be monitored</w:t>
      </w:r>
      <w:r/>
    </w:p>
    <w:p>
      <w:pPr>
        <w:pStyle w:val="839"/>
        <w:numPr>
          <w:ilvl w:val="0"/>
          <w:numId w:val="19"/>
        </w:numPr>
        <w:jc w:val="both"/>
        <w:spacing w:after="120"/>
        <w:rPr>
          <w:sz w:val="22"/>
          <w:lang w:val="en-GB"/>
        </w:rPr>
      </w:pPr>
      <w:r>
        <w:rPr>
          <w:sz w:val="22"/>
          <w:lang w:val="en-GB"/>
        </w:rPr>
        <w:t xml:space="preserve">WP-6.2: market research for GNSS monitoring device</w:t>
      </w:r>
      <w:r/>
    </w:p>
    <w:p>
      <w:pPr>
        <w:pStyle w:val="839"/>
        <w:numPr>
          <w:ilvl w:val="0"/>
          <w:numId w:val="19"/>
        </w:numPr>
        <w:jc w:val="both"/>
        <w:spacing w:after="120"/>
        <w:rPr>
          <w:sz w:val="22"/>
          <w:lang w:val="en-GB"/>
        </w:rPr>
      </w:pPr>
      <w:r>
        <w:rPr>
          <w:sz w:val="22"/>
          <w:lang w:val="en-GB"/>
        </w:rPr>
        <w:t xml:space="preserve">WP-6.3: adding missing functionality to cover the needs for Belgian </w:t>
      </w:r>
      <w:r>
        <w:rPr>
          <w:sz w:val="22"/>
          <w:lang w:val="en-GB"/>
        </w:rPr>
        <w:t xml:space="preserve">Defense</w:t>
      </w:r>
      <w:r>
        <w:rPr>
          <w:sz w:val="22"/>
          <w:lang w:val="en-GB"/>
        </w:rPr>
        <w:t xml:space="preserve"> (identified in WP-2)</w:t>
      </w:r>
      <w:r/>
    </w:p>
    <w:p>
      <w:pPr>
        <w:jc w:val="both"/>
        <w:rPr>
          <w:b/>
          <w:u w:val="single"/>
          <w:lang w:val="en-GB"/>
        </w:rPr>
      </w:pPr>
      <w:r>
        <w:rPr>
          <w:b/>
          <w:u w:val="single"/>
          <w:lang w:val="en-GB"/>
        </w:rPr>
        <w:t xml:space="preserve">Work package 7: Advising the </w:t>
      </w:r>
      <w:r>
        <w:rPr>
          <w:b/>
          <w:u w:val="single"/>
          <w:lang w:val="en-GB"/>
        </w:rPr>
        <w:t xml:space="preserve">Defense</w:t>
      </w:r>
      <w:r>
        <w:rPr>
          <w:b/>
          <w:u w:val="single"/>
          <w:lang w:val="en-GB"/>
        </w:rPr>
        <w:t xml:space="preserve"> Staff in the domains of harmonisation and interoperability of GNSS sensors, the PRS key management and infrastructure and POS interactions with the Belgian CPA</w:t>
      </w:r>
      <w:r/>
    </w:p>
    <w:p>
      <w:pPr>
        <w:rPr>
          <w:i/>
          <w:lang w:val="en-GB"/>
        </w:rPr>
      </w:pPr>
      <w:r>
        <w:rPr>
          <w:b/>
          <w:i/>
          <w:lang w:val="en-GB"/>
        </w:rPr>
        <w:t xml:space="preserve">Begin date:</w:t>
      </w:r>
      <w:r>
        <w:rPr>
          <w:b/>
          <w:i/>
          <w:lang w:val="en-GB"/>
        </w:rPr>
        <w:tab/>
        <w:t xml:space="preserve">01/09/2024</w:t>
      </w:r>
      <w:r>
        <w:rPr>
          <w:b/>
          <w:i/>
          <w:lang w:val="en-GB"/>
        </w:rPr>
        <w:tab/>
        <w:t xml:space="preserve"> – end date: 31/08/2025 </w:t>
      </w:r>
      <w:r>
        <w:rPr>
          <w:i/>
          <w:sz w:val="22"/>
          <w:szCs w:val="20"/>
          <w:lang w:val="en-GB"/>
        </w:rPr>
        <w:t xml:space="preserve">(see </w:t>
      </w:r>
      <w:r>
        <w:rPr>
          <w:i/>
          <w:sz w:val="22"/>
          <w:szCs w:val="20"/>
          <w:lang w:val="en-GB"/>
        </w:rPr>
        <w:fldChar w:fldCharType="begin"/>
      </w:r>
      <w:r>
        <w:rPr>
          <w:i/>
          <w:sz w:val="22"/>
          <w:szCs w:val="20"/>
          <w:lang w:val="en-GB"/>
        </w:rPr>
        <w:instrText xml:space="preserve"> REF _Ref35116038 \h  \* MERGEFORMAT </w:instrText>
      </w:r>
      <w:r>
        <w:rPr>
          <w:i/>
          <w:sz w:val="22"/>
          <w:szCs w:val="20"/>
          <w:lang w:val="en-GB"/>
        </w:rPr>
        <w:fldChar w:fldCharType="separate"/>
      </w:r>
      <w:r>
        <w:rPr>
          <w:i/>
          <w:lang w:val="en-GB"/>
        </w:rPr>
        <w:t xml:space="preserve">Figure 1</w:t>
      </w:r>
      <w:r>
        <w:rPr>
          <w:i/>
          <w:sz w:val="22"/>
          <w:szCs w:val="20"/>
          <w:lang w:val="en-GB"/>
        </w:rPr>
        <w:fldChar w:fldCharType="end"/>
      </w:r>
      <w:r>
        <w:rPr>
          <w:i/>
          <w:sz w:val="22"/>
          <w:szCs w:val="20"/>
          <w:lang w:val="en-GB"/>
        </w:rPr>
        <w:t xml:space="preserve"> for details)</w:t>
      </w:r>
      <w:r/>
    </w:p>
    <w:p>
      <w:pPr>
        <w:ind w:left="284"/>
        <w:rPr>
          <w:u w:val="single"/>
          <w:lang w:val="en-GB"/>
        </w:rPr>
      </w:pPr>
      <w:r>
        <w:rPr>
          <w:u w:val="single"/>
          <w:lang w:val="en-GB"/>
        </w:rPr>
      </w:r>
      <w:r/>
    </w:p>
    <w:p>
      <w:pPr>
        <w:numPr>
          <w:ilvl w:val="0"/>
          <w:numId w:val="9"/>
        </w:numPr>
        <w:ind w:left="284" w:hanging="360"/>
        <w:rPr>
          <w:i/>
          <w:lang w:val="en-GB"/>
        </w:rPr>
      </w:pPr>
      <w:r>
        <w:rPr>
          <w:i/>
          <w:lang w:val="en-GB"/>
        </w:rPr>
        <w:t xml:space="preserve">Description</w:t>
      </w:r>
      <w:r/>
    </w:p>
    <w:p>
      <w:pPr>
        <w:ind w:left="284"/>
        <w:jc w:val="both"/>
        <w:rPr>
          <w:sz w:val="22"/>
          <w:lang w:val="en-GB"/>
        </w:rPr>
      </w:pPr>
      <w:r>
        <w:rPr>
          <w:sz w:val="22"/>
          <w:lang w:val="en-GB"/>
        </w:rPr>
        <w:t xml:space="preserve">Become the GNSS expertise </w:t>
      </w:r>
      <w:r>
        <w:rPr>
          <w:sz w:val="22"/>
          <w:lang w:val="en-GB"/>
        </w:rPr>
        <w:t xml:space="preserve">centre</w:t>
      </w:r>
      <w:r>
        <w:rPr>
          <w:sz w:val="22"/>
          <w:lang w:val="en-GB"/>
        </w:rPr>
        <w:t xml:space="preserve"> for Belgian </w:t>
      </w:r>
      <w:r>
        <w:rPr>
          <w:sz w:val="22"/>
          <w:lang w:val="en-GB"/>
        </w:rPr>
        <w:t xml:space="preserve">Defense</w:t>
      </w:r>
      <w:r/>
    </w:p>
    <w:p>
      <w:pPr>
        <w:ind w:left="284"/>
        <w:rPr>
          <w:sz w:val="22"/>
          <w:szCs w:val="22"/>
          <w:lang w:val="en-GB"/>
        </w:rPr>
      </w:pPr>
      <w:r>
        <w:rPr>
          <w:sz w:val="22"/>
          <w:szCs w:val="22"/>
          <w:lang w:val="en-GB"/>
        </w:rPr>
      </w:r>
      <w:r/>
    </w:p>
    <w:p>
      <w:pPr>
        <w:numPr>
          <w:ilvl w:val="0"/>
          <w:numId w:val="9"/>
        </w:numPr>
        <w:ind w:left="284" w:hanging="360"/>
        <w:rPr>
          <w:i/>
          <w:lang w:val="en-GB"/>
        </w:rPr>
      </w:pPr>
      <w:r>
        <w:rPr>
          <w:i/>
          <w:lang w:val="en-GB"/>
        </w:rPr>
        <w:t xml:space="preserve">Objectives </w:t>
      </w:r>
      <w:r>
        <w:rPr>
          <w:i/>
          <w:sz w:val="16"/>
          <w:szCs w:val="16"/>
          <w:lang w:val="en-GB"/>
        </w:rPr>
        <w:t xml:space="preserve">(clearly state the different objectives)</w:t>
      </w:r>
      <w:r/>
    </w:p>
    <w:p>
      <w:pPr>
        <w:pStyle w:val="839"/>
        <w:numPr>
          <w:ilvl w:val="0"/>
          <w:numId w:val="19"/>
        </w:numPr>
        <w:jc w:val="both"/>
        <w:spacing w:after="120"/>
        <w:rPr>
          <w:sz w:val="22"/>
          <w:lang w:val="en-GB"/>
        </w:rPr>
      </w:pPr>
      <w:r>
        <w:rPr>
          <w:sz w:val="22"/>
          <w:lang w:val="en-GB"/>
        </w:rPr>
        <w:t xml:space="preserve">WP-7.1: raise awareness of the capabilities and issues of different GNSS services</w:t>
      </w:r>
      <w:r/>
    </w:p>
    <w:p>
      <w:pPr>
        <w:pStyle w:val="839"/>
        <w:numPr>
          <w:ilvl w:val="0"/>
          <w:numId w:val="19"/>
        </w:numPr>
        <w:jc w:val="both"/>
        <w:spacing w:after="120"/>
        <w:rPr>
          <w:sz w:val="22"/>
          <w:lang w:val="en-GB"/>
        </w:rPr>
      </w:pPr>
      <w:r>
        <w:rPr>
          <w:sz w:val="22"/>
          <w:lang w:val="en-GB"/>
        </w:rPr>
        <w:t xml:space="preserve">WP-7.2: give expert advice to Belgian </w:t>
      </w:r>
      <w:r>
        <w:rPr>
          <w:sz w:val="22"/>
          <w:lang w:val="en-GB"/>
        </w:rPr>
        <w:t xml:space="preserve">Defense</w:t>
      </w:r>
      <w:r>
        <w:rPr>
          <w:sz w:val="22"/>
          <w:lang w:val="en-GB"/>
        </w:rPr>
        <w:t xml:space="preserve"> for defining, purchase and deployment of GNSS devices</w:t>
      </w:r>
      <w:r/>
    </w:p>
    <w:p>
      <w:pPr>
        <w:ind w:left="284"/>
        <w:rPr>
          <w:sz w:val="22"/>
          <w:lang w:val="en-GB"/>
        </w:rPr>
      </w:pPr>
      <w:r>
        <w:rPr>
          <w:sz w:val="22"/>
          <w:lang w:val="en-GB"/>
        </w:rPr>
      </w:r>
      <w:r/>
    </w:p>
    <w:p>
      <w:pPr>
        <w:rPr>
          <w:b/>
          <w:lang w:val="en-GB"/>
        </w:rPr>
      </w:pPr>
      <w:r>
        <w:rPr>
          <w:b/>
          <w:lang w:val="en-GB"/>
        </w:rPr>
        <w:t xml:space="preserve">Proposal end date:</w:t>
      </w:r>
      <w:bookmarkStart w:id="17" w:name="_Toc222039684"/>
      <w:r/>
      <w:bookmarkStart w:id="18" w:name="_Toc223401668"/>
      <w:r/>
      <w:bookmarkStart w:id="19" w:name="_Toc223402605"/>
      <w:r/>
      <w:bookmarkStart w:id="20" w:name="_Toc223403002"/>
      <w:r/>
      <w:bookmarkEnd w:id="17"/>
      <w:r/>
      <w:bookmarkEnd w:id="18"/>
      <w:r/>
      <w:bookmarkEnd w:id="19"/>
      <w:r/>
      <w:bookmarkEnd w:id="20"/>
      <w:r>
        <w:rPr>
          <w:b/>
          <w:lang w:val="en-GB"/>
        </w:rPr>
        <w:t xml:space="preserve"> </w:t>
      </w:r>
      <w:r>
        <w:rPr>
          <w:lang w:val="en-GB"/>
        </w:rPr>
        <w:t xml:space="preserve">1 September 2025</w:t>
      </w:r>
      <w:r/>
    </w:p>
    <w:p>
      <w:pPr>
        <w:rPr>
          <w:b/>
          <w:lang w:val="en-GB"/>
        </w:rPr>
      </w:pPr>
      <w:r>
        <w:rPr>
          <w:b/>
          <w:lang w:val="en-GB"/>
        </w:rPr>
        <w:br w:type="page"/>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mc:AlternateContent>
          <mc:Choice Requires="wpg">
            <w:drawing>
              <wp:anchor xmlns:wp="http://schemas.openxmlformats.org/drawingml/2006/wordprocessingDrawing" distT="0" distB="0" distL="114300" distR="114300" simplePos="0" relativeHeight="251664384" behindDoc="0" locked="0" layoutInCell="1" allowOverlap="1">
                <wp:simplePos x="0" y="0"/>
                <wp:positionH relativeFrom="column">
                  <wp:posOffset>-1429385</wp:posOffset>
                </wp:positionH>
                <wp:positionV relativeFrom="paragraph">
                  <wp:posOffset>241935</wp:posOffset>
                </wp:positionV>
                <wp:extent cx="8820000" cy="4943647"/>
                <wp:effectExtent l="0" t="1854200" r="0" b="1812925"/>
                <wp:wrapNone/>
                <wp:docPr id="3" name="Picture 5"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RS4Defense-Effort-Budget_GANTT_v2.pdf" hidden="0"/>
                        <pic:cNvPicPr>
                          <a:picLocks noChangeAspect="1"/>
                        </pic:cNvPicPr>
                      </pic:nvPicPr>
                      <pic:blipFill>
                        <a:blip r:embed="rId14"/>
                        <a:srcRect l="4410" t="7337" r="4950" b="20787"/>
                        <a:stretch/>
                      </pic:blipFill>
                      <pic:spPr bwMode="auto">
                        <a:xfrm rot="16199999">
                          <a:off x="0" y="0"/>
                          <a:ext cx="8820000" cy="4943647"/>
                        </a:xfrm>
                        <a:prstGeom prst="rect">
                          <a:avLst/>
                        </a:prstGeom>
                        <a:ln>
                          <a:noFill/>
                        </a:ln>
                      </pic:spPr>
                    </pic:pic>
                  </a:graphicData>
                </a:graphic>
                <wp14:sizeRelH relativeFrom="margin">
                  <wp14:pctWidth>0</wp14:pctWidth>
                </wp14:sizeRelH>
                <wp14:sizeRelV relativeFrom="margin">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64384;o:allowoverlap:true;o:allowincell:true;mso-position-horizontal-relative:text;margin-left:-112.5pt;mso-position-horizontal:absolute;mso-position-vertical-relative:text;margin-top:19.1pt;mso-position-vertical:absolute;width:694.5pt;height:389.3pt;rotation:269;">
                <v:path textboxrect="0,0,0,0"/>
                <v:imagedata r:id="rId14" o:title=""/>
              </v:shape>
            </w:pict>
          </mc:Fallback>
        </mc:AlternateContent>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rPr>
          <w:b/>
          <w:lang w:val="en-GB"/>
        </w:rPr>
      </w:pPr>
      <w:r>
        <w:rPr>
          <w:b/>
          <w:lang w:val="en-GB"/>
        </w:rPr>
      </w:r>
      <w:r/>
    </w:p>
    <w:p>
      <w:pPr>
        <w:keepNext/>
        <w:rPr>
          <w:lang w:val="en-GB"/>
        </w:rPr>
      </w:pPr>
      <w:r>
        <w:rPr>
          <w:lang w:val="en-GB"/>
        </w:rPr>
      </w:r>
      <w:r/>
    </w:p>
    <w:p>
      <w:pPr>
        <w:pStyle w:val="849"/>
        <w:jc w:val="center"/>
        <w:rPr>
          <w:b/>
          <w:lang w:val="en-GB"/>
        </w:rPr>
      </w:pPr>
      <w:r/>
      <w:bookmarkStart w:id="21" w:name="_Ref35116038"/>
      <w:r>
        <w:rPr>
          <w:lang w:val="en-GB"/>
        </w:rPr>
        <w:t xml:space="preserve">Figure </w:t>
      </w:r>
      <w:r>
        <w:rPr>
          <w:lang w:val="en-GB"/>
        </w:rPr>
        <w:fldChar w:fldCharType="begin"/>
      </w:r>
      <w:r>
        <w:rPr>
          <w:lang w:val="en-GB"/>
        </w:rPr>
        <w:instrText xml:space="preserve"> SEQ Figure \* ARABIC </w:instrText>
      </w:r>
      <w:r>
        <w:rPr>
          <w:lang w:val="en-GB"/>
        </w:rPr>
        <w:fldChar w:fldCharType="separate"/>
      </w:r>
      <w:r>
        <w:rPr>
          <w:lang w:val="en-GB"/>
        </w:rPr>
        <w:t xml:space="preserve">1</w:t>
      </w:r>
      <w:r>
        <w:rPr>
          <w:lang w:val="en-GB"/>
        </w:rPr>
        <w:fldChar w:fldCharType="end"/>
      </w:r>
      <w:bookmarkEnd w:id="21"/>
      <w:r>
        <w:rPr>
          <w:lang w:val="en-GB"/>
        </w:rPr>
        <w:t xml:space="preserve">: PRS4Def Work Package Breakdown Structure and Planning</w:t>
      </w:r>
      <w:r/>
    </w:p>
    <w:p>
      <w:pPr>
        <w:rPr>
          <w:b/>
          <w:lang w:val="en-GB"/>
        </w:rPr>
      </w:pPr>
      <w:r>
        <w:rPr>
          <w:lang w:val="en-GB"/>
        </w:rPr>
        <w:br w:type="page"/>
      </w:r>
      <w:r/>
    </w:p>
    <w:p>
      <w:pPr>
        <w:pStyle w:val="832"/>
        <w:numPr>
          <w:ilvl w:val="0"/>
          <w:numId w:val="6"/>
        </w:numPr>
        <w:ind w:left="426" w:hanging="426"/>
        <w:rPr>
          <w:rFonts w:ascii="Times New Roman" w:hAnsi="Times New Roman" w:cs="Times New Roman"/>
          <w:lang w:val="en-GB"/>
        </w:rPr>
      </w:pPr>
      <w:r>
        <w:rPr>
          <w:rFonts w:ascii="Times New Roman" w:hAnsi="Times New Roman" w:cs="Times New Roman"/>
          <w:lang w:val="en-GB"/>
        </w:rPr>
        <w:t xml:space="preserve">Expertise of the project proposers (max. 2 pages)</w:t>
      </w:r>
      <w:r/>
    </w:p>
    <w:p>
      <w:pPr>
        <w:ind w:left="284"/>
        <w:rPr>
          <w:sz w:val="22"/>
          <w:lang w:val="en-GB"/>
        </w:rPr>
      </w:pPr>
      <w:r>
        <w:rPr>
          <w:sz w:val="22"/>
          <w:lang w:val="en-GB"/>
        </w:rPr>
      </w:r>
      <w:r/>
    </w:p>
    <w:p>
      <w:pPr>
        <w:numPr>
          <w:ilvl w:val="0"/>
          <w:numId w:val="8"/>
        </w:numPr>
        <w:ind w:left="360" w:hanging="360"/>
        <w:jc w:val="both"/>
        <w:tabs>
          <w:tab w:val="left" w:pos="567" w:leader="none"/>
        </w:tabs>
        <w:rPr>
          <w:u w:val="single"/>
          <w:lang w:val="en-GB"/>
        </w:rPr>
      </w:pPr>
      <w:r>
        <w:rPr>
          <w:u w:val="single"/>
          <w:lang w:val="en-GB"/>
        </w:rPr>
        <w:t xml:space="preserve">Expertise</w:t>
      </w:r>
      <w:r/>
    </w:p>
    <w:p>
      <w:pPr>
        <w:jc w:val="both"/>
        <w:spacing w:after="120"/>
        <w:rPr>
          <w:i/>
          <w:sz w:val="16"/>
          <w:szCs w:val="16"/>
          <w:lang w:val="en-GB"/>
        </w:rPr>
      </w:pPr>
      <w:r>
        <w:rPr>
          <w:i/>
          <w:sz w:val="16"/>
          <w:szCs w:val="16"/>
          <w:lang w:val="en-GB"/>
        </w:rPr>
        <w:t xml:space="preserve">(Describe the expertise present/available in the research team/dept with respect to the proposal)</w:t>
      </w:r>
      <w:r/>
    </w:p>
    <w:tbl>
      <w:tblPr>
        <w:tblW w:w="4999" w:type="pct"/>
        <w:tblLook w:val="07E0" w:firstRow="1" w:lastRow="1" w:firstColumn="1" w:lastColumn="1" w:noHBand="1" w:noVBand="1"/>
      </w:tblPr>
      <w:tblGrid>
        <w:gridCol w:w="1613"/>
        <w:gridCol w:w="7955"/>
      </w:tblGrid>
      <w:tr>
        <w:trPr/>
        <w:tc>
          <w:tcPr>
            <w:tcBorders>
              <w:bottom w:val="single" w:sz="0" w:space="0" w:color="auto"/>
            </w:tcBorders>
            <w:tcW w:w="0" w:type="auto"/>
            <w:vAlign w:val="bottom"/>
            <w:textDirection w:val="lrTb"/>
            <w:noWrap w:val="false"/>
          </w:tcPr>
          <w:p>
            <w:pPr>
              <w:pStyle w:val="846"/>
              <w:jc w:val="left"/>
              <w:rPr>
                <w:sz w:val="22"/>
                <w:lang w:val="en-GB"/>
              </w:rPr>
            </w:pPr>
            <w:r>
              <w:rPr>
                <w:b/>
                <w:sz w:val="22"/>
                <w:lang w:val="en-GB"/>
              </w:rPr>
              <w:t xml:space="preserve">Partner</w:t>
            </w:r>
            <w:r/>
          </w:p>
        </w:tc>
        <w:tc>
          <w:tcPr>
            <w:tcBorders>
              <w:bottom w:val="single" w:sz="0" w:space="0" w:color="auto"/>
            </w:tcBorders>
            <w:tcW w:w="0" w:type="auto"/>
            <w:vAlign w:val="bottom"/>
            <w:textDirection w:val="lrTb"/>
            <w:noWrap w:val="false"/>
          </w:tcPr>
          <w:p>
            <w:pPr>
              <w:pStyle w:val="846"/>
              <w:jc w:val="left"/>
              <w:rPr>
                <w:sz w:val="22"/>
                <w:lang w:val="en-GB"/>
              </w:rPr>
            </w:pPr>
            <w:r>
              <w:rPr>
                <w:b/>
                <w:sz w:val="22"/>
                <w:lang w:val="en-GB"/>
              </w:rPr>
              <w:t xml:space="preserve">Background and expertise</w:t>
            </w:r>
            <w:r/>
          </w:p>
        </w:tc>
      </w:tr>
      <w:tr>
        <w:trPr/>
        <w:tc>
          <w:tcPr>
            <w:tcW w:w="0" w:type="auto"/>
            <w:textDirection w:val="lrTb"/>
            <w:noWrap w:val="false"/>
          </w:tcPr>
          <w:p>
            <w:pPr>
              <w:pStyle w:val="846"/>
              <w:jc w:val="left"/>
              <w:rPr>
                <w:sz w:val="22"/>
                <w:lang w:val="en-GB"/>
              </w:rPr>
            </w:pPr>
            <w:r>
              <w:rPr>
                <w:sz w:val="22"/>
                <w:lang w:val="en-GB"/>
              </w:rPr>
              <w:t xml:space="preserve">RMA-CISS</w:t>
            </w:r>
            <w:r/>
          </w:p>
        </w:tc>
        <w:tc>
          <w:tcPr>
            <w:tcW w:w="0" w:type="auto"/>
            <w:textDirection w:val="lrTb"/>
            <w:noWrap w:val="false"/>
          </w:tcPr>
          <w:p>
            <w:pPr>
              <w:pStyle w:val="846"/>
              <w:rPr>
                <w:sz w:val="22"/>
                <w:lang w:val="en-GB"/>
              </w:rPr>
            </w:pPr>
            <w:r>
              <w:rPr>
                <w:sz w:val="22"/>
                <w:lang w:val="en-GB"/>
              </w:rPr>
              <w:t xml:space="preserve">Prof Alain MULS from the Department CISS of the Royal Military Academy is active in GALILEO since 2013. He participated in the first PPTI</w:t>
            </w:r>
            <w:r>
              <w:rPr>
                <w:rStyle w:val="842"/>
                <w:sz w:val="22"/>
                <w:lang w:val="en-GB"/>
              </w:rPr>
              <w:footnoteReference w:id="28"/>
            </w:r>
            <w:r>
              <w:rPr>
                <w:sz w:val="22"/>
                <w:lang w:val="en-GB"/>
              </w:rPr>
              <w:t xml:space="preserve">, organised by the European Commission (EC) and the European Space Agency (ESA), tests when o</w:t>
            </w:r>
            <w:r>
              <w:rPr>
                <w:sz w:val="22"/>
                <w:lang w:val="en-GB"/>
              </w:rPr>
              <w:t xml:space="preserve">nly four In Orbit Validation (IOV) satellites were available. Since then he is the only Belgian PRS user having access to a (semi-)permanent operating TUR-P receiver. During the summer of 2016, in the frame of the BELSPO funded project Belgian GALILEO PRS </w:t>
            </w:r>
            <w:r>
              <w:rPr>
                <w:sz w:val="22"/>
                <w:lang w:val="en-GB"/>
              </w:rPr>
              <w:t xml:space="preserve">In</w:t>
            </w:r>
            <w:r>
              <w:rPr>
                <w:sz w:val="22"/>
                <w:lang w:val="en-GB"/>
              </w:rPr>
              <w:t xml:space="preserve"> Orbit Service validation (BEGPIOS), Prof MULS represented Belgium in the Initial Service Validation Campaign (ISVC) and review (ISVR) meeting. As only EU Member State Belgium</w:t>
            </w:r>
            <w:r>
              <w:rPr>
                <w:rStyle w:val="842"/>
                <w:sz w:val="22"/>
                <w:lang w:val="en-GB"/>
              </w:rPr>
              <w:footnoteReference w:id="29"/>
            </w:r>
            <w:r>
              <w:rPr>
                <w:sz w:val="22"/>
                <w:lang w:val="en-GB"/>
              </w:rPr>
              <w:t xml:space="preserve"> presented the results and problems encountered during the confidential PRS part of the IOVC. Prof </w:t>
            </w:r>
            <w:r>
              <w:rPr>
                <w:sz w:val="22"/>
                <w:lang w:val="en-GB"/>
              </w:rPr>
              <w:t xml:space="preserve">Muls</w:t>
            </w:r>
            <w:r>
              <w:rPr>
                <w:sz w:val="22"/>
                <w:lang w:val="en-GB"/>
              </w:rPr>
              <w:t xml:space="preserve"> performed all operational tasks until July 2019 and he represented the interim BE CPA at different PRS working groups. Since June 2018 Prof </w:t>
            </w:r>
            <w:r>
              <w:rPr>
                <w:sz w:val="22"/>
                <w:lang w:val="en-GB"/>
              </w:rPr>
              <w:t xml:space="preserve">Muls</w:t>
            </w:r>
            <w:r>
              <w:rPr>
                <w:sz w:val="22"/>
                <w:lang w:val="en-GB"/>
              </w:rPr>
              <w:t xml:space="preserve"> is the coordinator of the 3PfD consortium and actively participates in the French led PETRUS consortium.</w:t>
            </w:r>
            <w:r/>
          </w:p>
          <w:p>
            <w:pPr>
              <w:pStyle w:val="846"/>
              <w:jc w:val="left"/>
              <w:rPr>
                <w:sz w:val="22"/>
                <w:lang w:val="en-GB"/>
              </w:rPr>
            </w:pPr>
            <w:r>
              <w:rPr>
                <w:sz w:val="22"/>
                <w:lang w:val="en-GB"/>
              </w:rPr>
            </w:r>
            <w:r/>
          </w:p>
        </w:tc>
      </w:tr>
      <w:tr>
        <w:trPr/>
        <w:tc>
          <w:tcPr>
            <w:tcW w:w="0" w:type="auto"/>
            <w:textDirection w:val="lrTb"/>
            <w:noWrap w:val="false"/>
          </w:tcPr>
          <w:p>
            <w:pPr>
              <w:pStyle w:val="846"/>
              <w:jc w:val="left"/>
              <w:rPr>
                <w:sz w:val="22"/>
                <w:lang w:val="en-GB"/>
              </w:rPr>
            </w:pPr>
            <w:r>
              <w:rPr>
                <w:sz w:val="22"/>
                <w:lang w:val="en-GB"/>
              </w:rPr>
              <w:t xml:space="preserve">M3Systems</w:t>
            </w:r>
            <w:r/>
          </w:p>
        </w:tc>
        <w:tc>
          <w:tcPr>
            <w:tcW w:w="0" w:type="auto"/>
            <w:textDirection w:val="lrTb"/>
            <w:noWrap w:val="false"/>
          </w:tcPr>
          <w:p>
            <w:pPr>
              <w:ind w:left="74"/>
              <w:rPr>
                <w:sz w:val="22"/>
                <w:lang w:val="en-GB"/>
              </w:rPr>
            </w:pPr>
            <w:r>
              <w:rPr>
                <w:sz w:val="22"/>
                <w:lang w:val="en-GB"/>
              </w:rPr>
              <w:t xml:space="preserve">M3 Systems is a SME located in Brussels and </w:t>
            </w:r>
            <w:r>
              <w:rPr>
                <w:sz w:val="22"/>
                <w:lang w:val="en-GB"/>
              </w:rPr>
              <w:t xml:space="preserve">Wavre</w:t>
            </w:r>
            <w:r>
              <w:rPr>
                <w:sz w:val="22"/>
                <w:lang w:val="en-GB"/>
              </w:rPr>
              <w:t xml:space="preserve"> (Belgium) which provides services in the Space and Aeronautics domains.</w:t>
            </w:r>
            <w:r/>
          </w:p>
          <w:p>
            <w:pPr>
              <w:ind w:left="74"/>
              <w:jc w:val="both"/>
              <w:rPr>
                <w:sz w:val="22"/>
                <w:lang w:val="en-GB"/>
              </w:rPr>
            </w:pPr>
            <w:r>
              <w:rPr>
                <w:sz w:val="22"/>
                <w:lang w:val="en-GB"/>
              </w:rPr>
              <w:t xml:space="preserve">In the field of satellite Radio-Navigation M3 Systems has gained a recognised expertise in:</w:t>
            </w:r>
            <w:r/>
          </w:p>
          <w:p>
            <w:pPr>
              <w:pStyle w:val="839"/>
              <w:numPr>
                <w:ilvl w:val="5"/>
                <w:numId w:val="12"/>
              </w:numPr>
              <w:ind w:left="783" w:hanging="284"/>
              <w:jc w:val="both"/>
              <w:rPr>
                <w:sz w:val="22"/>
                <w:lang w:val="en-GB"/>
              </w:rPr>
            </w:pPr>
            <w:r>
              <w:rPr>
                <w:sz w:val="22"/>
                <w:lang w:val="en-GB"/>
              </w:rPr>
              <w:t xml:space="preserve">signal processing studies – specification, modelling and simulation of GNSS signal, Analysis of interferences issues on PRS signal;</w:t>
            </w:r>
            <w:r/>
          </w:p>
          <w:p>
            <w:pPr>
              <w:pStyle w:val="839"/>
              <w:numPr>
                <w:ilvl w:val="5"/>
                <w:numId w:val="12"/>
              </w:numPr>
              <w:ind w:left="783" w:hanging="284"/>
              <w:jc w:val="both"/>
              <w:rPr>
                <w:sz w:val="22"/>
                <w:lang w:val="en-GB"/>
              </w:rPr>
            </w:pPr>
            <w:r>
              <w:rPr>
                <w:sz w:val="22"/>
                <w:lang w:val="en-GB"/>
              </w:rPr>
              <w:t xml:space="preserve">GNSS performance evaluation – GNSS Signal Quality Monitoring methodologies and tools, GNSS data collection and analysis;</w:t>
            </w:r>
            <w:r/>
          </w:p>
          <w:p>
            <w:pPr>
              <w:pStyle w:val="839"/>
              <w:numPr>
                <w:ilvl w:val="5"/>
                <w:numId w:val="12"/>
              </w:numPr>
              <w:ind w:left="783" w:hanging="284"/>
              <w:jc w:val="both"/>
              <w:rPr>
                <w:sz w:val="22"/>
                <w:lang w:val="en-GB"/>
              </w:rPr>
            </w:pPr>
            <w:r>
              <w:rPr>
                <w:sz w:val="22"/>
                <w:lang w:val="en-GB"/>
              </w:rPr>
              <w:t xml:space="preserve">GNSS test an</w:t>
            </w:r>
            <w:r>
              <w:rPr>
                <w:sz w:val="22"/>
                <w:lang w:val="en-GB"/>
              </w:rPr>
              <w:t xml:space="preserve">d measurement solutions – development of reference trajectory equipment, GNSS signal simulator, record and playback, interference and attack generator in order to assess the robustness of GNSS under intentional and/or unintentional interference conditions;</w:t>
            </w:r>
            <w:r/>
          </w:p>
          <w:p>
            <w:pPr>
              <w:ind w:left="74"/>
              <w:rPr>
                <w:sz w:val="22"/>
                <w:lang w:val="en-GB"/>
              </w:rPr>
            </w:pPr>
            <w:r>
              <w:rPr>
                <w:sz w:val="22"/>
                <w:lang w:val="en-GB"/>
              </w:rPr>
            </w:r>
            <w:r/>
          </w:p>
          <w:p>
            <w:pPr>
              <w:ind w:left="74"/>
              <w:jc w:val="both"/>
              <w:rPr>
                <w:sz w:val="22"/>
                <w:lang w:val="en-GB"/>
              </w:rPr>
            </w:pPr>
            <w:r>
              <w:rPr>
                <w:sz w:val="22"/>
                <w:lang w:val="en-GB"/>
              </w:rPr>
              <w:t xml:space="preserve">It is to </w:t>
            </w:r>
            <w:r>
              <w:rPr>
                <w:sz w:val="22"/>
                <w:lang w:val="en-GB"/>
              </w:rPr>
              <w:t xml:space="preserve">be added that M3 Systems is involved in two of the three PRS Joint Test Activities under the umbrella of the GSA. In these projects, M3 Systems brings its expertise and solution for the assessment of PRS added value in terms of robustness to interferences.</w:t>
            </w:r>
            <w:r/>
          </w:p>
          <w:p>
            <w:pPr>
              <w:pStyle w:val="846"/>
              <w:jc w:val="left"/>
              <w:rPr>
                <w:sz w:val="22"/>
                <w:lang w:val="en-GB"/>
              </w:rPr>
            </w:pPr>
            <w:r>
              <w:rPr>
                <w:sz w:val="22"/>
                <w:lang w:val="en-GB"/>
              </w:rPr>
            </w:r>
            <w:r/>
          </w:p>
        </w:tc>
      </w:tr>
    </w:tbl>
    <w:p>
      <w:pPr>
        <w:rPr>
          <w:lang w:val="en-GB"/>
        </w:rPr>
      </w:pPr>
      <w:r>
        <w:rPr>
          <w:lang w:val="en-GB"/>
        </w:rPr>
      </w:r>
      <w:r/>
    </w:p>
    <w:p>
      <w:pPr>
        <w:numPr>
          <w:ilvl w:val="0"/>
          <w:numId w:val="8"/>
        </w:numPr>
        <w:ind w:left="360" w:hanging="360"/>
        <w:jc w:val="both"/>
        <w:tabs>
          <w:tab w:val="left" w:pos="567" w:leader="none"/>
        </w:tabs>
        <w:rPr>
          <w:u w:val="single"/>
          <w:lang w:val="en-GB"/>
          <w:rPrChange w:id="14" w:author="Olivier Desenfans" w:date="2020-03-15T00:36:00Z">
            <w:rPr>
              <w:highlight w:val="red"/>
              <w:u w:val="single"/>
              <w:lang w:val="en-GB"/>
            </w:rPr>
          </w:rPrChange>
        </w:rPr>
      </w:pPr>
      <w:r>
        <w:rPr>
          <w:u w:val="single"/>
          <w:lang w:val="en-GB"/>
          <w:rPrChange w:id="15" w:author="Olivier Desenfans" w:date="2020-03-15T00:36:00Z">
            <w:rPr>
              <w:highlight w:val="red"/>
              <w:u w:val="single"/>
              <w:lang w:val="en-GB"/>
            </w:rPr>
          </w:rPrChange>
        </w:rPr>
        <w:t xml:space="preserve">Publications</w:t>
      </w:r>
      <w:r>
        <w:rPr>
          <w:rPrChange w:id="16" w:author="Olivier Desenfans" w:date="2020-03-15T00:36:00Z">
            <w:rPr>
              <w:highlight w:val="red"/>
              <w:u w:val="single"/>
              <w:lang w:val="en-GB"/>
            </w:rPr>
          </w:rPrChange>
        </w:rPr>
      </w:r>
    </w:p>
    <w:p>
      <w:pPr>
        <w:jc w:val="both"/>
        <w:spacing w:after="120"/>
        <w:rPr>
          <w:i/>
          <w:sz w:val="16"/>
          <w:szCs w:val="16"/>
          <w:lang w:val="en-GB"/>
        </w:rPr>
      </w:pPr>
      <w:r>
        <w:rPr>
          <w:i/>
          <w:sz w:val="16"/>
          <w:szCs w:val="16"/>
          <w:lang w:val="en-GB"/>
        </w:rPr>
        <w:t xml:space="preserve">(List of publications over the five last </w:t>
      </w:r>
      <w:r>
        <w:rPr>
          <w:i/>
          <w:sz w:val="16"/>
          <w:szCs w:val="16"/>
          <w:lang w:val="en-GB"/>
        </w:rPr>
        <w:t xml:space="preserve">years of the study director and</w:t>
      </w:r>
      <w:r>
        <w:rPr>
          <w:i/>
          <w:sz w:val="16"/>
          <w:szCs w:val="16"/>
          <w:lang w:val="en-GB"/>
        </w:rPr>
        <w:t xml:space="preserve"> the concerned researchers)</w:t>
      </w:r>
      <w:r/>
    </w:p>
    <w:p>
      <w:pPr>
        <w:pStyle w:val="847"/>
        <w:spacing w:before="0"/>
        <w:rPr>
          <w:rFonts w:cs="Times New Roman"/>
          <w:lang w:val="en-GB"/>
        </w:rPr>
      </w:pPr>
      <w:r>
        <w:rPr>
          <w:rFonts w:cs="Times New Roman"/>
          <w:lang w:val="en-GB"/>
        </w:rPr>
        <w:t xml:space="preserve">Since 2013 Prof Alain </w:t>
      </w:r>
      <w:r>
        <w:rPr>
          <w:rFonts w:cs="Times New Roman"/>
          <w:lang w:val="en-GB"/>
        </w:rPr>
        <w:t xml:space="preserve">Muls</w:t>
      </w:r>
      <w:r>
        <w:rPr>
          <w:rFonts w:cs="Times New Roman"/>
          <w:lang w:val="en-GB"/>
        </w:rPr>
        <w:t xml:space="preserve"> has made several reports and presentations about GALILEO PRS during specific working groups organised by ESA, the EC and GSA (See table </w:t>
      </w:r>
      <w:hyperlink w:tooltip="Current Document" w:anchor="tbl:wg" w:history="1">
        <w:r>
          <w:rPr>
            <w:rFonts w:cs="Times New Roman"/>
            <w:lang w:val="en-GB"/>
          </w:rPr>
          <w:t xml:space="preserve">1</w:t>
        </w:r>
      </w:hyperlink>
      <w:r>
        <w:rPr>
          <w:rFonts w:cs="Times New Roman"/>
          <w:lang w:val="en-GB"/>
        </w:rPr>
        <w:t xml:space="preserve">). </w:t>
      </w:r>
      <w:r>
        <w:rPr>
          <w:rFonts w:cs="Times New Roman"/>
          <w:lang w:val="en-GB"/>
        </w:rPr>
        <w:t xml:space="preserve">Unfortunately</w:t>
      </w:r>
      <w:r>
        <w:rPr>
          <w:rFonts w:cs="Times New Roman"/>
          <w:lang w:val="en-GB"/>
        </w:rPr>
        <w:t xml:space="preserve"> these reports and presentations are classified with a Need-to-Know clause.</w:t>
      </w:r>
      <w:r/>
    </w:p>
    <w:p>
      <w:pPr>
        <w:pStyle w:val="851"/>
        <w:rPr>
          <w:lang w:val="en-GB"/>
        </w:rPr>
      </w:pPr>
      <w:r/>
      <w:bookmarkStart w:id="24" w:name="tbl:wg"/>
      <w:r>
        <w:rPr>
          <w:lang w:val="en-GB"/>
        </w:rPr>
        <w:t xml:space="preserve">Table 1: Working Groups attended by Prof Alain </w:t>
      </w:r>
      <w:r>
        <w:rPr>
          <w:lang w:val="en-GB"/>
        </w:rPr>
        <w:t xml:space="preserve">Muls</w:t>
      </w:r>
      <w:r>
        <w:rPr>
          <w:lang w:val="en-GB"/>
        </w:rPr>
        <w:t xml:space="preserve"> </w:t>
      </w:r>
      <w:r/>
    </w:p>
    <w:tbl>
      <w:tblPr>
        <w:tblW w:w="4794" w:type="pct"/>
        <w:tblInd w:w="392" w:type="dxa"/>
        <w:tblLook w:val="07E0" w:firstRow="1" w:lastRow="1" w:firstColumn="1" w:lastColumn="1" w:noHBand="1" w:noVBand="1"/>
      </w:tblPr>
      <w:tblGrid>
        <w:gridCol w:w="1699"/>
        <w:gridCol w:w="7477"/>
      </w:tblGrid>
      <w:tr>
        <w:trPr/>
        <w:tc>
          <w:tcPr>
            <w:tcBorders>
              <w:bottom w:val="single" w:sz="0" w:space="0" w:color="auto"/>
            </w:tcBorders>
            <w:tcW w:w="926" w:type="pct"/>
            <w:vAlign w:val="bottom"/>
            <w:textDirection w:val="lrTb"/>
            <w:noWrap w:val="false"/>
          </w:tcPr>
          <w:p>
            <w:pPr>
              <w:pStyle w:val="846"/>
              <w:jc w:val="left"/>
              <w:rPr>
                <w:sz w:val="22"/>
                <w:lang w:val="en-GB"/>
              </w:rPr>
            </w:pPr>
            <w:r>
              <w:rPr>
                <w:b/>
                <w:sz w:val="22"/>
                <w:lang w:val="en-GB"/>
              </w:rPr>
              <w:t xml:space="preserve">Working group</w:t>
            </w:r>
            <w:r/>
          </w:p>
        </w:tc>
        <w:tc>
          <w:tcPr>
            <w:tcBorders>
              <w:bottom w:val="single" w:sz="0" w:space="0" w:color="auto"/>
            </w:tcBorders>
            <w:tcW w:w="4074" w:type="pct"/>
            <w:vAlign w:val="bottom"/>
            <w:textDirection w:val="lrTb"/>
            <w:noWrap w:val="false"/>
          </w:tcPr>
          <w:p>
            <w:pPr>
              <w:pStyle w:val="846"/>
              <w:jc w:val="left"/>
              <w:rPr>
                <w:sz w:val="22"/>
                <w:lang w:val="en-GB"/>
              </w:rPr>
            </w:pPr>
            <w:r>
              <w:rPr>
                <w:b/>
                <w:sz w:val="22"/>
                <w:lang w:val="en-GB"/>
              </w:rPr>
              <w:t xml:space="preserve">Purpose</w:t>
            </w:r>
            <w:r/>
          </w:p>
        </w:tc>
      </w:tr>
      <w:tr>
        <w:trPr/>
        <w:tc>
          <w:tcPr>
            <w:tcW w:w="926" w:type="pct"/>
            <w:textDirection w:val="lrTb"/>
            <w:noWrap w:val="false"/>
          </w:tcPr>
          <w:p>
            <w:pPr>
              <w:pStyle w:val="846"/>
              <w:jc w:val="left"/>
              <w:rPr>
                <w:sz w:val="22"/>
                <w:lang w:val="en-GB"/>
              </w:rPr>
            </w:pPr>
            <w:r>
              <w:rPr>
                <w:b/>
                <w:sz w:val="22"/>
                <w:lang w:val="en-GB"/>
              </w:rPr>
              <w:t xml:space="preserve">WG-NET</w:t>
            </w:r>
            <w:r/>
          </w:p>
        </w:tc>
        <w:tc>
          <w:tcPr>
            <w:tcW w:w="4074" w:type="pct"/>
            <w:textDirection w:val="lrTb"/>
            <w:noWrap w:val="false"/>
          </w:tcPr>
          <w:p>
            <w:pPr>
              <w:pStyle w:val="846"/>
              <w:jc w:val="left"/>
              <w:rPr>
                <w:sz w:val="22"/>
                <w:lang w:val="en-GB"/>
              </w:rPr>
            </w:pPr>
            <w:r>
              <w:rPr>
                <w:sz w:val="22"/>
                <w:lang w:val="en-GB"/>
              </w:rPr>
              <w:t xml:space="preserve">Working group National Expert Team advises and reports to the GNSS SB on all issues relating to support of the Program on security, e.g. supporting the </w:t>
            </w:r>
            <w:r>
              <w:rPr>
                <w:sz w:val="22"/>
                <w:lang w:val="en-GB"/>
              </w:rPr>
              <w:t xml:space="preserve">Commission in defining the applicable security requirements (SSRS) and on the threat and vulnerability analysis.</w:t>
            </w:r>
            <w:r/>
          </w:p>
        </w:tc>
      </w:tr>
      <w:tr>
        <w:trPr/>
        <w:tc>
          <w:tcPr>
            <w:tcW w:w="926" w:type="pct"/>
            <w:textDirection w:val="lrTb"/>
            <w:noWrap w:val="false"/>
          </w:tcPr>
          <w:p>
            <w:pPr>
              <w:pStyle w:val="846"/>
              <w:jc w:val="left"/>
              <w:rPr>
                <w:sz w:val="22"/>
                <w:lang w:val="en-GB"/>
              </w:rPr>
            </w:pPr>
            <w:r>
              <w:rPr>
                <w:b/>
                <w:sz w:val="22"/>
                <w:lang w:val="en-GB"/>
              </w:rPr>
              <w:t xml:space="preserve">WG-PRS</w:t>
            </w:r>
            <w:r/>
          </w:p>
        </w:tc>
        <w:tc>
          <w:tcPr>
            <w:tcW w:w="4074" w:type="pct"/>
            <w:textDirection w:val="lrTb"/>
            <w:noWrap w:val="false"/>
          </w:tcPr>
          <w:p>
            <w:pPr>
              <w:pStyle w:val="846"/>
              <w:jc w:val="left"/>
              <w:rPr>
                <w:sz w:val="22"/>
                <w:lang w:val="en-GB"/>
              </w:rPr>
            </w:pPr>
            <w:r>
              <w:rPr>
                <w:sz w:val="22"/>
                <w:lang w:val="en-GB"/>
              </w:rPr>
              <w:t xml:space="preserve">Working group Public Regulated Service advise and report to Security Board on all issues relating to PRS service development.</w:t>
            </w:r>
            <w:r/>
          </w:p>
        </w:tc>
      </w:tr>
      <w:tr>
        <w:trPr/>
        <w:tc>
          <w:tcPr>
            <w:tcW w:w="926" w:type="pct"/>
            <w:textDirection w:val="lrTb"/>
            <w:noWrap w:val="false"/>
          </w:tcPr>
          <w:p>
            <w:pPr>
              <w:pStyle w:val="846"/>
              <w:jc w:val="left"/>
              <w:rPr>
                <w:sz w:val="22"/>
                <w:lang w:val="en-GB"/>
              </w:rPr>
            </w:pPr>
            <w:r>
              <w:rPr>
                <w:b/>
                <w:sz w:val="22"/>
                <w:lang w:val="en-GB"/>
              </w:rPr>
              <w:t xml:space="preserve">WG-PUSS</w:t>
            </w:r>
            <w:r/>
          </w:p>
        </w:tc>
        <w:tc>
          <w:tcPr>
            <w:tcW w:w="4074" w:type="pct"/>
            <w:textDirection w:val="lrTb"/>
            <w:noWrap w:val="false"/>
          </w:tcPr>
          <w:p>
            <w:pPr>
              <w:pStyle w:val="846"/>
              <w:jc w:val="left"/>
              <w:rPr>
                <w:sz w:val="22"/>
                <w:lang w:val="en-GB"/>
              </w:rPr>
            </w:pPr>
            <w:r>
              <w:rPr>
                <w:sz w:val="22"/>
                <w:lang w:val="en-GB"/>
              </w:rPr>
              <w:t xml:space="preserve">Working group PRS User Segment Standards is to propose, develop and assess PRS user segment standards to: maintain competition, respect security, sustain development, and sustain interoperability.</w:t>
            </w:r>
            <w:r/>
          </w:p>
        </w:tc>
      </w:tr>
      <w:tr>
        <w:trPr/>
        <w:tc>
          <w:tcPr>
            <w:tcW w:w="926" w:type="pct"/>
            <w:textDirection w:val="lrTb"/>
            <w:noWrap w:val="false"/>
          </w:tcPr>
          <w:p>
            <w:pPr>
              <w:pStyle w:val="846"/>
              <w:jc w:val="left"/>
              <w:rPr>
                <w:sz w:val="22"/>
                <w:lang w:val="en-GB"/>
              </w:rPr>
            </w:pPr>
            <w:r>
              <w:rPr>
                <w:b/>
                <w:sz w:val="22"/>
                <w:lang w:val="en-GB"/>
              </w:rPr>
              <w:t xml:space="preserve">WG EU CPA</w:t>
            </w:r>
            <w:r/>
          </w:p>
        </w:tc>
        <w:tc>
          <w:tcPr>
            <w:tcW w:w="4074" w:type="pct"/>
            <w:textDirection w:val="lrTb"/>
            <w:noWrap w:val="false"/>
          </w:tcPr>
          <w:p>
            <w:pPr>
              <w:pStyle w:val="846"/>
              <w:jc w:val="left"/>
              <w:rPr>
                <w:sz w:val="22"/>
                <w:lang w:val="en-GB"/>
              </w:rPr>
            </w:pPr>
            <w:r>
              <w:rPr>
                <w:sz w:val="22"/>
                <w:lang w:val="en-GB"/>
              </w:rPr>
              <w:t xml:space="preserve">Meeting of the representatives of the CPAs from all MSs to align their vision about further evolution and developments</w:t>
            </w:r>
            <w:bookmarkEnd w:id="24"/>
            <w:r/>
          </w:p>
        </w:tc>
      </w:tr>
    </w:tbl>
    <w:p>
      <w:pPr>
        <w:pStyle w:val="847"/>
        <w:spacing w:before="0"/>
        <w:rPr>
          <w:rFonts w:cs="Times New Roman"/>
          <w:lang w:val="en-GB"/>
        </w:rPr>
      </w:pPr>
      <w:r>
        <w:rPr>
          <w:rFonts w:cs="Times New Roman"/>
          <w:lang w:val="en-GB"/>
        </w:rPr>
      </w:r>
      <w:r/>
    </w:p>
    <w:p>
      <w:pPr>
        <w:pStyle w:val="847"/>
        <w:spacing w:before="0"/>
        <w:rPr>
          <w:rFonts w:cs="Times New Roman"/>
          <w:lang w:val="en-GB"/>
        </w:rPr>
      </w:pPr>
      <w:r>
        <w:rPr>
          <w:rFonts w:cs="Times New Roman"/>
          <w:lang w:val="en-GB"/>
        </w:rPr>
        <w:t xml:space="preserve">As co-applicant for the JTA projects 3PfD and P</w:t>
      </w:r>
      <w:r>
        <w:rPr>
          <w:rFonts w:cs="Times New Roman"/>
          <w:lang w:val="en-GB"/>
        </w:rPr>
        <w:t xml:space="preserve">ETRUS both Prof Alain </w:t>
      </w:r>
      <w:r>
        <w:rPr>
          <w:rFonts w:cs="Times New Roman"/>
          <w:lang w:val="en-GB"/>
        </w:rPr>
        <w:t xml:space="preserve">Muls</w:t>
      </w:r>
      <w:r>
        <w:rPr>
          <w:rFonts w:cs="Times New Roman"/>
          <w:lang w:val="en-GB"/>
        </w:rPr>
        <w:t xml:space="preserve"> and </w:t>
      </w:r>
      <w:r>
        <w:rPr>
          <w:rFonts w:cs="Times New Roman"/>
          <w:lang w:val="en-GB"/>
        </w:rPr>
        <w:t xml:space="preserve">I</w:t>
      </w:r>
      <w:r>
        <w:rPr>
          <w:rFonts w:cs="Times New Roman"/>
          <w:lang w:val="en-GB"/>
        </w:rPr>
        <w:t xml:space="preserve">r</w:t>
      </w:r>
      <w:r>
        <w:rPr>
          <w:rFonts w:cs="Times New Roman"/>
          <w:lang w:val="en-GB"/>
        </w:rPr>
        <w:t xml:space="preserve"> Olivier Desenfans made reports and presentations with similar restrictions.</w:t>
      </w:r>
      <w:r/>
    </w:p>
    <w:p>
      <w:pPr>
        <w:pStyle w:val="847"/>
        <w:spacing w:before="0"/>
        <w:rPr>
          <w:rFonts w:cs="Times New Roman"/>
          <w:lang w:val="en-GB"/>
          <w:ins w:id="17" w:author="Olivier Desenfans" w:date="2020-03-15T00:36:00Z"/>
        </w:rPr>
      </w:pPr>
      <w:ins w:id="18" w:author="Olivier Desenfans" w:date="2020-03-15T00:36:00Z">
        <w:r>
          <w:rPr>
            <w:rFonts w:cs="Times New Roman"/>
            <w:lang w:val="en-GB"/>
          </w:rPr>
          <w:t xml:space="preserve">Yet, some publications related to the assessment of interference impact on GNSS Open Signals can be provide:</w:t>
        </w:r>
      </w:ins>
      <w:ins w:id="19" w:author="Olivier Desenfans" w:date="2020-03-15T00:36:00Z">
        <w:r/>
      </w:ins>
    </w:p>
    <w:p>
      <w:pPr>
        <w:pStyle w:val="821"/>
        <w:numPr>
          <w:ilvl w:val="0"/>
          <w:numId w:val="47"/>
        </w:numPr>
        <w:rPr>
          <w:sz w:val="22"/>
          <w:lang w:val="en-GB"/>
          <w:ins w:id="20" w:author="Olivier Desenfans" w:date="2020-03-15T00:36:00Z"/>
        </w:rPr>
      </w:pPr>
      <w:ins w:id="21" w:author="Olivier Desenfans" w:date="2020-03-15T00:36:00Z">
        <w:r>
          <w:rPr>
            <w:sz w:val="22"/>
            <w:lang w:val="en-GB"/>
          </w:rPr>
          <w:t xml:space="preserve">Ioana</w:t>
        </w:r>
      </w:ins>
      <w:ins w:id="22" w:author="Olivier Desenfans" w:date="2020-03-15T00:36:00Z">
        <w:r>
          <w:rPr>
            <w:sz w:val="22"/>
            <w:lang w:val="en-GB"/>
          </w:rPr>
          <w:t xml:space="preserve"> </w:t>
        </w:r>
      </w:ins>
      <w:ins w:id="23" w:author="Olivier Desenfans" w:date="2020-03-15T00:36:00Z">
        <w:r>
          <w:rPr>
            <w:sz w:val="22"/>
            <w:lang w:val="en-GB"/>
          </w:rPr>
          <w:t xml:space="preserve">Gulie</w:t>
        </w:r>
      </w:ins>
      <w:ins w:id="24" w:author="Olivier Desenfans" w:date="2020-03-15T00:36:00Z">
        <w:r>
          <w:rPr>
            <w:sz w:val="22"/>
            <w:lang w:val="en-GB"/>
          </w:rPr>
          <w:t xml:space="preserve">, Jan Wendel, Frank M. Schubert, César </w:t>
        </w:r>
      </w:ins>
      <w:ins w:id="25" w:author="Olivier Desenfans" w:date="2020-03-15T00:36:00Z">
        <w:r>
          <w:rPr>
            <w:sz w:val="22"/>
            <w:lang w:val="en-GB"/>
          </w:rPr>
          <w:t xml:space="preserve">Roda</w:t>
        </w:r>
      </w:ins>
      <w:ins w:id="26" w:author="Olivier Desenfans" w:date="2020-03-15T00:36:00Z">
        <w:r>
          <w:rPr>
            <w:sz w:val="22"/>
            <w:lang w:val="en-GB"/>
          </w:rPr>
          <w:t xml:space="preserve"> Neve, Olivier Desenfans, </w:t>
        </w:r>
      </w:ins>
      <w:ins w:id="27" w:author="Olivier Desenfans" w:date="2020-03-15T00:36:00Z">
        <w:r>
          <w:rPr>
            <w:sz w:val="22"/>
            <w:lang w:val="en-GB"/>
          </w:rPr>
          <w:t xml:space="preserve">Ruediger</w:t>
        </w:r>
      </w:ins>
      <w:ins w:id="28" w:author="Olivier Desenfans" w:date="2020-03-15T00:36:00Z">
        <w:r>
          <w:rPr>
            <w:sz w:val="22"/>
            <w:lang w:val="en-GB"/>
          </w:rPr>
          <w:t xml:space="preserve"> Weller, </w:t>
        </w:r>
      </w:ins>
      <w:ins w:id="29" w:author="Olivier Desenfans" w:date="2020-03-15T00:36:00Z">
        <w:r>
          <w:rPr>
            <w:i/>
            <w:sz w:val="22"/>
            <w:lang w:val="en-GB"/>
          </w:rPr>
          <w:t xml:space="preserve">Finding Interference Threats</w:t>
        </w:r>
      </w:ins>
      <w:ins w:id="30" w:author="Olivier Desenfans" w:date="2020-03-15T00:36:00Z">
        <w:r>
          <w:rPr>
            <w:sz w:val="22"/>
            <w:lang w:val="en-GB"/>
          </w:rPr>
          <w:t xml:space="preserve">, NAVITEC 2018.</w:t>
        </w:r>
      </w:ins>
      <w:ins w:id="31" w:author="Olivier Desenfans" w:date="2020-03-15T00:36:00Z">
        <w:r/>
      </w:ins>
    </w:p>
    <w:p>
      <w:pPr>
        <w:pStyle w:val="821"/>
        <w:numPr>
          <w:ilvl w:val="0"/>
          <w:numId w:val="47"/>
        </w:numPr>
        <w:rPr>
          <w:lang w:val="en-GB"/>
        </w:rPr>
      </w:pPr>
      <w:ins w:id="32" w:author="Olivier Desenfans" w:date="2020-03-15T00:36:00Z">
        <w:r>
          <w:rPr>
            <w:sz w:val="22"/>
            <w:lang w:val="en-GB"/>
          </w:rPr>
          <w:t xml:space="preserve">Olivier Desenfans, Willy </w:t>
        </w:r>
      </w:ins>
      <w:ins w:id="33" w:author="Olivier Desenfans" w:date="2020-03-15T00:36:00Z">
        <w:r>
          <w:rPr>
            <w:sz w:val="22"/>
            <w:lang w:val="en-GB"/>
          </w:rPr>
          <w:t xml:space="preserve">Vigneau</w:t>
        </w:r>
      </w:ins>
      <w:ins w:id="34" w:author="Olivier Desenfans" w:date="2020-03-15T00:36:00Z">
        <w:r>
          <w:rPr>
            <w:sz w:val="22"/>
            <w:lang w:val="en-GB"/>
          </w:rPr>
          <w:t xml:space="preserve">, Marc </w:t>
        </w:r>
      </w:ins>
      <w:ins w:id="35" w:author="Olivier Desenfans" w:date="2020-03-15T00:36:00Z">
        <w:r>
          <w:rPr>
            <w:sz w:val="22"/>
            <w:lang w:val="en-GB"/>
          </w:rPr>
          <w:t xml:space="preserve">Pollina</w:t>
        </w:r>
      </w:ins>
      <w:ins w:id="36" w:author="Olivier Desenfans" w:date="2020-03-15T00:36:00Z">
        <w:r>
          <w:rPr>
            <w:sz w:val="22"/>
            <w:lang w:val="en-GB"/>
          </w:rPr>
          <w:t xml:space="preserve">, Raffaele</w:t>
        </w:r>
      </w:ins>
      <w:ins w:id="37" w:author="Olivier Desenfans" w:date="2020-03-15T00:36:00Z">
        <w:r>
          <w:rPr>
            <w:sz w:val="22"/>
            <w:lang w:val="en-GB"/>
          </w:rPr>
          <w:t xml:space="preserve"> </w:t>
        </w:r>
      </w:ins>
      <w:ins w:id="38" w:author="Olivier Desenfans" w:date="2020-03-15T00:36:00Z">
        <w:r>
          <w:rPr>
            <w:sz w:val="22"/>
            <w:lang w:val="en-GB"/>
          </w:rPr>
          <w:t xml:space="preserve">Fiengo</w:t>
        </w:r>
      </w:ins>
      <w:ins w:id="39" w:author="Olivier Desenfans" w:date="2020-03-15T00:36:00Z">
        <w:r>
          <w:rPr>
            <w:sz w:val="22"/>
            <w:lang w:val="en-GB"/>
          </w:rPr>
          <w:t xml:space="preserve">, </w:t>
        </w:r>
      </w:ins>
      <w:ins w:id="40" w:author="Olivier Desenfans" w:date="2020-03-15T00:36:00Z">
        <w:r>
          <w:rPr>
            <w:i/>
            <w:sz w:val="22"/>
            <w:lang w:val="en-GB"/>
          </w:rPr>
          <w:t xml:space="preserve">Impact of interferences signals on GNSS performances and review of state-of-the-art of mitigation techniques</w:t>
        </w:r>
      </w:ins>
      <w:ins w:id="41" w:author="Olivier Desenfans" w:date="2020-03-15T00:36:00Z">
        <w:r>
          <w:rPr>
            <w:sz w:val="22"/>
            <w:lang w:val="en-GB"/>
          </w:rPr>
          <w:t xml:space="preserve">, NAVITEC 2014</w:t>
        </w:r>
      </w:ins>
      <w:ins w:id="42" w:author="Olivier Desenfans" w:date="2020-03-15T00:36:00Z">
        <w:r/>
      </w:ins>
      <w:r>
        <w:rPr>
          <w:lang w:val="en-GB"/>
        </w:rPr>
      </w:r>
      <w:r/>
    </w:p>
    <w:p>
      <w:pPr>
        <w:pStyle w:val="821"/>
        <w:rPr>
          <w:lang w:val="en-GB"/>
        </w:rPr>
      </w:pPr>
      <w:r>
        <w:rPr>
          <w:lang w:val="en-GB"/>
        </w:rPr>
      </w:r>
      <w:r/>
    </w:p>
    <w:p>
      <w:pPr>
        <w:pStyle w:val="847"/>
        <w:spacing w:before="0"/>
        <w:rPr>
          <w:rFonts w:cs="Times New Roman"/>
          <w:lang w:val="en-GB"/>
        </w:rPr>
      </w:pPr>
      <w:r>
        <w:rPr>
          <w:lang w:val="en-GB"/>
        </w:rPr>
        <w:t xml:space="preserve">Two national conferences on Galileo have been organised by Prof Muls with participation of ir Olivier </w:t>
      </w:r>
      <w:r/>
      <w:r>
        <w:rPr>
          <w:lang w:val="en-GB"/>
        </w:rPr>
        <w:t xml:space="preserve">Desenfans:</w:t>
      </w:r>
      <w:r/>
      <w:r/>
      <w:r/>
    </w:p>
    <w:p>
      <w:pPr>
        <w:pStyle w:val="821"/>
        <w:numPr>
          <w:ilvl w:val="0"/>
          <w:numId w:val="49"/>
        </w:numPr>
        <w:rPr>
          <w:lang w:val="en-GB"/>
        </w:rPr>
      </w:pPr>
      <w:r>
        <w:rPr>
          <w:lang w:val="en-GB"/>
        </w:rPr>
        <w:t xml:space="preserve">The Public Regulated Service of the European Galileo Navigation Satellite System, 26 June 2014</w:t>
      </w:r>
      <w:r/>
    </w:p>
    <w:p>
      <w:pPr>
        <w:pStyle w:val="821"/>
        <w:numPr>
          <w:ilvl w:val="0"/>
          <w:numId w:val="49"/>
        </w:numPr>
        <w:rPr>
          <w:sz w:val="22"/>
          <w:lang w:val="en-GB"/>
        </w:rPr>
      </w:pPr>
      <w:r>
        <w:rPr>
          <w:lang w:val="en-GB"/>
        </w:rPr>
      </w:r>
      <w:r>
        <w:rPr>
          <w:lang w:val="en-GB"/>
        </w:rPr>
        <w:t xml:space="preserve">GALILEO Initial Service Declaration of The Open Service, The Rescue Service, The encrypted </w:t>
      </w:r>
      <w:r/>
      <w:r>
        <w:rPr>
          <w:lang w:val="en-GB"/>
        </w:rPr>
        <w:t xml:space="preserve">Public Regulated Service, 9 March 2017.</w:t>
      </w:r>
      <w:r/>
      <w:r>
        <w:rPr>
          <w:lang w:val="en-GB"/>
        </w:rPr>
        <w:br w:type="page"/>
      </w:r>
      <w:r/>
    </w:p>
    <w:p>
      <w:pPr>
        <w:pStyle w:val="832"/>
        <w:numPr>
          <w:ilvl w:val="0"/>
          <w:numId w:val="6"/>
        </w:numPr>
        <w:ind w:left="426" w:hanging="426"/>
        <w:rPr>
          <w:rFonts w:ascii="Times New Roman" w:hAnsi="Times New Roman" w:cs="Times New Roman"/>
          <w:lang w:val="en-GB"/>
        </w:rPr>
      </w:pPr>
      <w:r>
        <w:rPr>
          <w:rFonts w:ascii="Times New Roman" w:hAnsi="Times New Roman" w:cs="Times New Roman"/>
          <w:lang w:val="en-GB"/>
        </w:rPr>
        <w:t xml:space="preserve">Required equipment and staff (max. 2 pages)</w:t>
      </w:r>
      <w:r/>
    </w:p>
    <w:p>
      <w:pPr>
        <w:rPr>
          <w:lang w:val="en-GB"/>
        </w:rPr>
      </w:pPr>
      <w:r>
        <w:rPr>
          <w:lang w:val="en-GB"/>
        </w:rPr>
      </w:r>
      <w:r/>
    </w:p>
    <w:p>
      <w:pPr>
        <w:numPr>
          <w:ilvl w:val="0"/>
          <w:numId w:val="3"/>
        </w:numPr>
        <w:ind w:left="360" w:hanging="360"/>
        <w:jc w:val="both"/>
        <w:tabs>
          <w:tab w:val="left" w:pos="567" w:leader="none"/>
        </w:tabs>
        <w:rPr>
          <w:u w:val="single"/>
          <w:lang w:val="en-GB"/>
        </w:rPr>
      </w:pPr>
      <w:r>
        <w:rPr>
          <w:u w:val="single"/>
          <w:lang w:val="en-GB"/>
        </w:rPr>
        <w:t xml:space="preserve">Equipment</w:t>
      </w:r>
      <w:r/>
    </w:p>
    <w:p>
      <w:pPr>
        <w:jc w:val="both"/>
        <w:spacing w:after="120"/>
        <w:rPr>
          <w:i/>
          <w:sz w:val="16"/>
          <w:szCs w:val="16"/>
          <w:lang w:val="en-GB"/>
        </w:rPr>
      </w:pPr>
      <w:r>
        <w:rPr>
          <w:i/>
          <w:sz w:val="16"/>
          <w:szCs w:val="16"/>
          <w:lang w:val="en-GB"/>
        </w:rPr>
        <w:t xml:space="preserve">(Describe and justify the necessary equipment (software, hardware, other). Estimate the cost if the equipment is not available within department or Defence)</w:t>
      </w:r>
      <w:r/>
    </w:p>
    <w:p>
      <w:pPr>
        <w:jc w:val="both"/>
        <w:rPr>
          <w:sz w:val="22"/>
          <w:lang w:val="en-GB"/>
        </w:rPr>
        <w:pPrChange w:id="43" w:author="Olivier Desenfans" w:date="2020-03-15T00:35:00Z">
          <w:pPr/>
        </w:pPrChange>
      </w:pPr>
      <w:r>
        <w:rPr>
          <w:sz w:val="22"/>
          <w:lang w:val="en-GB"/>
        </w:rPr>
        <w:t xml:space="preserve">Setting up the GNSS laboratory and the mobile recording facility requires the purchase of small equipment</w:t>
      </w:r>
      <w:del w:id="44" w:author="Olivier Desenfans" w:date="2020-03-15T00:19:00Z">
        <w:r>
          <w:rPr>
            <w:sz w:val="22"/>
            <w:lang w:val="en-GB"/>
          </w:rPr>
          <w:delText xml:space="preserve">s</w:delText>
        </w:r>
      </w:del>
      <w:r>
        <w:rPr>
          <w:sz w:val="22"/>
          <w:lang w:val="en-GB"/>
        </w:rPr>
        <w:t xml:space="preserve"> such as GNSS combiners, spl</w:t>
      </w:r>
      <w:r>
        <w:rPr>
          <w:sz w:val="22"/>
          <w:lang w:val="en-GB"/>
        </w:rPr>
        <w:t xml:space="preserve">itters, cables, .... The needed signal generators, spectrum analysers and COTS and PRS receivers are available at both the Department CISS as M3Systems. The automation of the RFI scenarios will be done using specific developed equipment owned by M3Systems.</w:t>
      </w:r>
      <w:r/>
    </w:p>
    <w:p>
      <w:pPr>
        <w:jc w:val="both"/>
        <w:rPr>
          <w:sz w:val="22"/>
          <w:lang w:val="en-GB"/>
        </w:rPr>
        <w:pPrChange w:id="45" w:author="Olivier Desenfans" w:date="2020-03-15T00:36:00Z">
          <w:pPr/>
        </w:pPrChange>
      </w:pPr>
      <w:r>
        <w:rPr>
          <w:sz w:val="22"/>
          <w:lang w:val="en-GB"/>
        </w:rPr>
        <w:t xml:space="preserve">For setting up the real-time monitoring of the GNSS spectral bands a GNSS monitoring device will be purchased. This device needs to cover all bands of the GNSS spectrum. During the course of this project the specifications for this device will be defined.</w:t>
      </w:r>
      <w:r/>
    </w:p>
    <w:p>
      <w:pPr>
        <w:rPr>
          <w:sz w:val="22"/>
          <w:lang w:val="en-GB"/>
        </w:rPr>
      </w:pPr>
      <w:r>
        <w:rPr>
          <w:sz w:val="22"/>
          <w:lang w:val="en-GB"/>
        </w:rPr>
      </w:r>
      <w:r/>
    </w:p>
    <w:p>
      <w:pPr>
        <w:numPr>
          <w:ilvl w:val="0"/>
          <w:numId w:val="3"/>
        </w:numPr>
        <w:ind w:left="360" w:hanging="360"/>
        <w:jc w:val="both"/>
        <w:tabs>
          <w:tab w:val="left" w:pos="567" w:leader="none"/>
        </w:tabs>
        <w:rPr>
          <w:u w:val="single"/>
          <w:lang w:val="en-GB"/>
          <w:rPrChange w:id="46" w:author="Olivier Desenfans" w:date="2020-03-15T00:35:00Z">
            <w:rPr>
              <w:highlight w:val="red"/>
              <w:u w:val="single"/>
              <w:lang w:val="en-GB"/>
            </w:rPr>
          </w:rPrChange>
        </w:rPr>
      </w:pPr>
      <w:r>
        <w:rPr>
          <w:u w:val="single"/>
          <w:lang w:val="en-GB"/>
          <w:rPrChange w:id="47" w:author="Olivier Desenfans" w:date="2020-03-15T00:35:00Z">
            <w:rPr>
              <w:highlight w:val="red"/>
              <w:u w:val="single"/>
              <w:lang w:val="en-GB"/>
            </w:rPr>
          </w:rPrChange>
        </w:rPr>
        <w:t xml:space="preserve">Staff</w:t>
      </w:r>
      <w:r>
        <w:rPr>
          <w:rPrChange w:id="48" w:author="Olivier Desenfans" w:date="2020-03-15T00:35:00Z">
            <w:rPr>
              <w:highlight w:val="red"/>
              <w:u w:val="single"/>
              <w:lang w:val="en-GB"/>
            </w:rPr>
          </w:rPrChange>
        </w:rPr>
      </w:r>
    </w:p>
    <w:p>
      <w:pPr>
        <w:jc w:val="both"/>
        <w:spacing w:after="120"/>
        <w:rPr>
          <w:i/>
          <w:sz w:val="16"/>
          <w:szCs w:val="16"/>
          <w:lang w:val="en-GB"/>
        </w:rPr>
      </w:pPr>
      <w:r>
        <w:rPr>
          <w:i/>
          <w:sz w:val="16"/>
          <w:szCs w:val="16"/>
          <w:lang w:val="en-GB"/>
        </w:rPr>
        <w:t xml:space="preserve">(Describe and justify the necessary staff. Describe the required level of its expertise)</w:t>
      </w:r>
      <w:r/>
    </w:p>
    <w:p>
      <w:pPr>
        <w:rPr>
          <w:sz w:val="22"/>
          <w:szCs w:val="22"/>
          <w:lang w:val="en-GB"/>
        </w:rPr>
      </w:pPr>
      <w:r>
        <w:rPr>
          <w:sz w:val="22"/>
          <w:szCs w:val="22"/>
          <w:lang w:val="en-GB"/>
        </w:rPr>
        <w:t xml:space="preserve">PRS4Def requires:</w:t>
      </w:r>
      <w:r/>
    </w:p>
    <w:p>
      <w:pPr>
        <w:pStyle w:val="846"/>
        <w:numPr>
          <w:ilvl w:val="0"/>
          <w:numId w:val="13"/>
        </w:numPr>
        <w:ind w:left="992" w:hanging="357"/>
        <w:rPr>
          <w:b/>
          <w:sz w:val="22"/>
          <w:szCs w:val="22"/>
          <w:lang w:val="en-GB"/>
        </w:rPr>
      </w:pPr>
      <w:r>
        <w:rPr>
          <w:b/>
          <w:sz w:val="22"/>
          <w:szCs w:val="22"/>
          <w:lang w:val="en-GB"/>
        </w:rPr>
        <w:t xml:space="preserve">at RMA-CISS</w:t>
      </w:r>
      <w:r/>
    </w:p>
    <w:p>
      <w:pPr>
        <w:pStyle w:val="846"/>
        <w:numPr>
          <w:ilvl w:val="1"/>
          <w:numId w:val="13"/>
        </w:numPr>
        <w:ind w:left="1701" w:hanging="425"/>
        <w:rPr>
          <w:sz w:val="22"/>
          <w:szCs w:val="22"/>
          <w:lang w:val="en-GB"/>
        </w:rPr>
      </w:pPr>
      <w:r>
        <w:rPr>
          <w:sz w:val="22"/>
          <w:szCs w:val="22"/>
          <w:lang w:val="en-GB"/>
        </w:rPr>
        <w:t xml:space="preserve">a researcher with an engineering degree, preferably having some years of experience. This researcher will define in close collaboration with Alain </w:t>
      </w:r>
      <w:r>
        <w:rPr>
          <w:sz w:val="22"/>
          <w:szCs w:val="22"/>
          <w:lang w:val="en-GB"/>
        </w:rPr>
        <w:t xml:space="preserve">Muls</w:t>
      </w:r>
      <w:r>
        <w:rPr>
          <w:sz w:val="22"/>
          <w:szCs w:val="22"/>
          <w:lang w:val="en-GB"/>
        </w:rPr>
        <w:t xml:space="preserve"> the elements, the set-up and the security of GNSS laboratory as well as the mobile recording facility. He will perform, execute and analyse the RFI scenarios.</w:t>
      </w:r>
      <w:r/>
    </w:p>
    <w:p>
      <w:pPr>
        <w:pStyle w:val="846"/>
        <w:numPr>
          <w:ilvl w:val="1"/>
          <w:numId w:val="13"/>
        </w:numPr>
        <w:ind w:left="1701" w:hanging="425"/>
        <w:rPr>
          <w:sz w:val="22"/>
          <w:szCs w:val="22"/>
          <w:lang w:val="en-GB"/>
        </w:rPr>
      </w:pPr>
      <w:r>
        <w:rPr>
          <w:sz w:val="22"/>
          <w:szCs w:val="22"/>
          <w:lang w:val="en-GB"/>
        </w:rPr>
        <w:t xml:space="preserve">a part-time (2/5) laboratory technician with experience in RF signals and interference detection. He will assist in setting up the environments, characterising and calibrating the used RF </w:t>
      </w:r>
      <w:r>
        <w:rPr>
          <w:sz w:val="22"/>
          <w:szCs w:val="22"/>
          <w:lang w:val="en-GB"/>
        </w:rPr>
        <w:t xml:space="preserve">equipments</w:t>
      </w:r>
      <w:r>
        <w:rPr>
          <w:sz w:val="22"/>
          <w:szCs w:val="22"/>
          <w:lang w:val="en-GB"/>
        </w:rPr>
        <w:t xml:space="preserve"> (splitters, combiners, cables, antennas, ...) and perform the laboratory tests</w:t>
      </w:r>
      <w:r/>
    </w:p>
    <w:p>
      <w:pPr>
        <w:pStyle w:val="846"/>
        <w:numPr>
          <w:ilvl w:val="1"/>
          <w:numId w:val="13"/>
        </w:numPr>
        <w:ind w:left="1701" w:hanging="425"/>
        <w:rPr>
          <w:sz w:val="22"/>
          <w:szCs w:val="22"/>
          <w:lang w:val="en-GB"/>
          <w:del w:id="49" w:author="Olivier Desenfans" w:date="2020-03-15T00:35:00Z"/>
        </w:rPr>
      </w:pPr>
      <w:del w:id="50" w:author="Olivier Desenfans" w:date="2020-03-15T00:35:00Z">
        <w:r>
          <w:rPr>
            <w:sz w:val="22"/>
            <w:szCs w:val="22"/>
            <w:lang w:val="en-GB"/>
          </w:rPr>
          <w:delText xml:space="preserve">Both persons need to have a personal security clearance of level CONFIDENTIEL UE/EU CONFIDENTIAL and PRS authorisation in order to have access to specific PRS equipment.</w:delText>
        </w:r>
      </w:del>
      <w:del w:id="51" w:author="Olivier Desenfans" w:date="2020-03-15T00:35:00Z">
        <w:r/>
      </w:del>
    </w:p>
    <w:p>
      <w:pPr>
        <w:pStyle w:val="846"/>
        <w:numPr>
          <w:ilvl w:val="0"/>
          <w:numId w:val="13"/>
        </w:numPr>
        <w:ind w:left="992" w:hanging="357"/>
        <w:rPr>
          <w:b/>
          <w:sz w:val="22"/>
          <w:szCs w:val="22"/>
          <w:lang w:val="en-GB"/>
          <w:ins w:id="52" w:author="Olivier Desenfans" w:date="2020-03-15T00:35:00Z"/>
        </w:rPr>
      </w:pPr>
      <w:ins w:id="53" w:author="Olivier Desenfans" w:date="2020-03-15T00:35:00Z">
        <w:r>
          <w:rPr>
            <w:b/>
            <w:sz w:val="22"/>
            <w:szCs w:val="22"/>
            <w:lang w:val="en-GB"/>
          </w:rPr>
          <w:t xml:space="preserve">at M3Systems</w:t>
        </w:r>
      </w:ins>
      <w:ins w:id="54" w:author="Olivier Desenfans" w:date="2020-03-15T00:35:00Z">
        <w:r/>
      </w:ins>
    </w:p>
    <w:p>
      <w:pPr>
        <w:pStyle w:val="846"/>
        <w:numPr>
          <w:ilvl w:val="1"/>
          <w:numId w:val="13"/>
        </w:numPr>
        <w:ind w:left="1701" w:hanging="425"/>
        <w:rPr>
          <w:sz w:val="22"/>
          <w:szCs w:val="22"/>
          <w:lang w:val="en-GB"/>
          <w:ins w:id="55" w:author="Olivier Desenfans" w:date="2020-03-15T00:35:00Z"/>
        </w:rPr>
      </w:pPr>
      <w:ins w:id="56" w:author="Olivier Desenfans" w:date="2020-03-15T00:35:00Z">
        <w:r>
          <w:rPr>
            <w:sz w:val="22"/>
            <w:szCs w:val="22"/>
            <w:lang w:val="en-GB"/>
          </w:rPr>
          <w:t xml:space="preserve">a full time dedicated engineer with experience in signal processing and more specifically in GNSS, including performance assessment and RF interf</w:t>
        </w:r>
      </w:ins>
      <w:ins w:id="57" w:author="Olivier Desenfans" w:date="2020-03-15T00:35:00Z">
        <w:r>
          <w:rPr>
            <w:sz w:val="22"/>
            <w:szCs w:val="22"/>
            <w:lang w:val="en-GB"/>
          </w:rPr>
          <w:t xml:space="preserve">erence impact analysis. Besides this engineer, the M3 Systems team will support with the expertise in test and measurement solution development in order to support the definition, development and deployment of the laboratory and mobile test infrastructure.</w:t>
        </w:r>
      </w:ins>
      <w:ins w:id="58" w:author="Olivier Desenfans" w:date="2020-03-15T00:35:00Z">
        <w:r/>
      </w:ins>
    </w:p>
    <w:p>
      <w:pPr>
        <w:pStyle w:val="846"/>
        <w:ind w:left="1701"/>
        <w:rPr>
          <w:sz w:val="22"/>
          <w:szCs w:val="22"/>
          <w:lang w:val="en-GB"/>
          <w:ins w:id="59" w:author="Olivier Desenfans" w:date="2020-03-15T00:35:00Z"/>
        </w:rPr>
      </w:pPr>
      <w:ins w:id="60" w:author="Olivier Desenfans" w:date="2020-03-15T00:35:00Z">
        <w:r>
          <w:rPr>
            <w:sz w:val="22"/>
            <w:szCs w:val="22"/>
            <w:lang w:val="en-GB"/>
          </w:rPr>
          <w:t xml:space="preserve">The current team involved in the JTA projects, will also support to leverage on the experience and lessons learned.</w:t>
        </w:r>
      </w:ins>
      <w:ins w:id="61" w:author="Olivier Desenfans" w:date="2020-03-15T00:35:00Z">
        <w:r/>
      </w:ins>
    </w:p>
    <w:p>
      <w:pPr>
        <w:rPr>
          <w:sz w:val="22"/>
          <w:szCs w:val="22"/>
          <w:lang w:val="en-GB"/>
          <w:ins w:id="62" w:author="Olivier Desenfans" w:date="2020-03-15T00:35:00Z"/>
        </w:rPr>
      </w:pPr>
      <w:r>
        <w:rPr>
          <w:sz w:val="22"/>
          <w:szCs w:val="22"/>
          <w:lang w:val="en-GB"/>
        </w:rPr>
      </w:r>
      <w:ins w:id="63" w:author="Olivier Desenfans" w:date="2020-03-15T00:35:00Z">
        <w:r/>
      </w:ins>
    </w:p>
    <w:p>
      <w:pPr>
        <w:rPr>
          <w:sz w:val="22"/>
          <w:szCs w:val="22"/>
          <w:lang w:val="en-GB"/>
          <w:ins w:id="64" w:author="Olivier Desenfans" w:date="2020-03-15T00:35:00Z"/>
        </w:rPr>
      </w:pPr>
      <w:ins w:id="65" w:author="Olivier Desenfans" w:date="2020-03-15T00:35:00Z">
        <w:r>
          <w:rPr>
            <w:sz w:val="22"/>
            <w:szCs w:val="22"/>
            <w:lang w:val="en-GB"/>
          </w:rPr>
          <w:t xml:space="preserve">Most likely, all </w:t>
        </w:r>
      </w:ins>
      <w:ins w:id="66" w:author="Olivier Desenfans" w:date="2020-03-15T00:35:00Z">
        <w:r>
          <w:rPr>
            <w:sz w:val="22"/>
            <w:szCs w:val="22"/>
            <w:lang w:val="en-GB"/>
          </w:rPr>
          <w:t xml:space="preserve">persons</w:t>
        </w:r>
      </w:ins>
      <w:ins w:id="67" w:author="Olivier Desenfans" w:date="2020-03-15T00:35:00Z">
        <w:r>
          <w:rPr>
            <w:sz w:val="22"/>
            <w:szCs w:val="22"/>
            <w:lang w:val="en-GB"/>
          </w:rPr>
          <w:t xml:space="preserve"> directly</w:t>
        </w:r>
      </w:ins>
      <w:ins w:id="68" w:author="Olivier Desenfans" w:date="2020-03-15T00:35:00Z">
        <w:r>
          <w:rPr>
            <w:sz w:val="22"/>
            <w:szCs w:val="22"/>
            <w:lang w:val="en-GB"/>
          </w:rPr>
          <w:t xml:space="preserve"> </w:t>
        </w:r>
      </w:ins>
      <w:ins w:id="69" w:author="Olivier Desenfans" w:date="2020-03-15T00:35:00Z">
        <w:r>
          <w:rPr>
            <w:sz w:val="22"/>
            <w:szCs w:val="22"/>
            <w:lang w:val="en-GB"/>
          </w:rPr>
          <w:t xml:space="preserve">involved PRS4Def will </w:t>
        </w:r>
      </w:ins>
      <w:ins w:id="70" w:author="Olivier Desenfans" w:date="2020-03-15T00:35:00Z">
        <w:r>
          <w:rPr>
            <w:sz w:val="22"/>
            <w:szCs w:val="22"/>
            <w:lang w:val="en-GB"/>
          </w:rPr>
          <w:t xml:space="preserve">need to have a personal security clearance of level CONFIDENTIEL UE/EU CONFIDENTIAL and PRS authorisation in order to have access to specific PRS equipment.</w:t>
        </w:r>
      </w:ins>
      <w:ins w:id="71" w:author="Olivier Desenfans" w:date="2020-03-15T00:35:00Z">
        <w:r/>
      </w:ins>
    </w:p>
    <w:p>
      <w:pPr>
        <w:ind w:left="567"/>
        <w:rPr>
          <w:sz w:val="22"/>
          <w:szCs w:val="22"/>
          <w:lang w:val="en-GB"/>
          <w:del w:id="72" w:author="Olivier Desenfans" w:date="2020-03-15T00:35:00Z"/>
        </w:rPr>
      </w:pPr>
      <w:r>
        <w:rPr>
          <w:sz w:val="22"/>
          <w:szCs w:val="22"/>
          <w:lang w:val="en-GB"/>
        </w:rPr>
      </w:r>
      <w:del w:id="73" w:author="Olivier Desenfans" w:date="2020-03-15T00:35:00Z">
        <w:r/>
      </w:del>
    </w:p>
    <w:p>
      <w:pPr>
        <w:ind w:left="567"/>
        <w:rPr>
          <w:sz w:val="22"/>
          <w:szCs w:val="22"/>
          <w:lang w:val="en-GB"/>
        </w:rPr>
      </w:pPr>
      <w:r>
        <w:rPr>
          <w:sz w:val="22"/>
          <w:szCs w:val="22"/>
          <w:lang w:val="en-GB"/>
        </w:rPr>
      </w:r>
      <w:r/>
    </w:p>
    <w:p>
      <w:pPr>
        <w:numPr>
          <w:ilvl w:val="0"/>
          <w:numId w:val="3"/>
        </w:numPr>
        <w:ind w:left="360" w:hanging="360"/>
        <w:jc w:val="both"/>
        <w:tabs>
          <w:tab w:val="left" w:pos="567" w:leader="none"/>
        </w:tabs>
        <w:rPr>
          <w:u w:val="single"/>
          <w:lang w:val="en-GB"/>
        </w:rPr>
      </w:pPr>
      <w:r>
        <w:rPr>
          <w:u w:val="single"/>
          <w:lang w:val="en-GB"/>
        </w:rPr>
        <w:t xml:space="preserve">Budget (Annex D)</w:t>
      </w:r>
      <w:r/>
    </w:p>
    <w:p>
      <w:pPr>
        <w:jc w:val="both"/>
        <w:spacing w:after="120"/>
        <w:rPr>
          <w:i/>
          <w:sz w:val="16"/>
          <w:szCs w:val="16"/>
          <w:lang w:val="en-GB"/>
        </w:rPr>
      </w:pPr>
      <w:r>
        <w:rPr>
          <w:i/>
          <w:sz w:val="16"/>
          <w:szCs w:val="16"/>
          <w:lang w:val="en-GB"/>
        </w:rPr>
        <w:t xml:space="preserve">(Estimation of necessary budget for equipment, personnel and travel has to be filled in using annex D)</w:t>
      </w:r>
      <w:r/>
    </w:p>
    <w:p>
      <w:pPr>
        <w:ind w:left="567"/>
        <w:rPr>
          <w:lang w:val="en-GB"/>
        </w:rPr>
      </w:pPr>
      <w:r>
        <w:rPr>
          <w:lang w:val="en-GB"/>
        </w:rPr>
        <w:t xml:space="preserve">The PRS4Def budget table is in file PRS4Def - Budget Table Bijl D.xls.</w:t>
      </w:r>
      <w:r/>
    </w:p>
    <w:p>
      <w:pPr>
        <w:ind w:left="567"/>
        <w:rPr>
          <w:lang w:val="en-GB"/>
        </w:rPr>
      </w:pPr>
      <w:r>
        <w:rPr>
          <w:lang w:val="en-GB"/>
        </w:rPr>
      </w:r>
      <w:r/>
    </w:p>
    <w:p>
      <w:pPr>
        <w:rPr>
          <w:lang w:val="en-GB"/>
        </w:rPr>
      </w:pPr>
      <w:r>
        <w:rPr>
          <w:lang w:val="en-GB"/>
        </w:rPr>
        <w:br w:type="page"/>
      </w:r>
      <w:r/>
    </w:p>
    <w:p>
      <w:pPr>
        <w:pStyle w:val="832"/>
        <w:numPr>
          <w:ilvl w:val="0"/>
          <w:numId w:val="6"/>
        </w:numPr>
        <w:ind w:left="426" w:hanging="426"/>
        <w:rPr>
          <w:rFonts w:ascii="Times New Roman" w:hAnsi="Times New Roman" w:cs="Times New Roman"/>
          <w:lang w:val="en-GB"/>
        </w:rPr>
      </w:pPr>
      <w:r>
        <w:rPr>
          <w:rFonts w:ascii="Times New Roman" w:hAnsi="Times New Roman" w:cs="Times New Roman"/>
          <w:lang w:val="en-GB"/>
        </w:rPr>
        <w:t xml:space="preserve">Proposed experts (max. 1 page)</w:t>
      </w:r>
      <w:r/>
    </w:p>
    <w:p>
      <w:pPr>
        <w:jc w:val="both"/>
        <w:spacing w:after="120"/>
        <w:rPr>
          <w:i/>
          <w:sz w:val="16"/>
          <w:szCs w:val="16"/>
          <w:lang w:val="en-GB"/>
        </w:rPr>
      </w:pPr>
      <w:r>
        <w:rPr>
          <w:i/>
          <w:sz w:val="16"/>
          <w:szCs w:val="16"/>
          <w:lang w:val="en-GB"/>
        </w:rPr>
        <w:t xml:space="preserve">(Propose two national experts in the related domain that could evaluate the present proposal. Also provide their contact details)</w:t>
      </w:r>
      <w:r/>
    </w:p>
    <w:p>
      <w:pPr>
        <w:pStyle w:val="851"/>
        <w:rPr>
          <w:lang w:val="en-GB"/>
        </w:rPr>
      </w:pPr>
      <w:r/>
      <w:bookmarkStart w:id="48" w:name="tbl:POC-expert"/>
      <w:r>
        <w:rPr>
          <w:lang w:val="en-GB"/>
        </w:rPr>
        <w:t xml:space="preserve">Table 2: Expert contact information </w:t>
      </w:r>
      <w:r/>
    </w:p>
    <w:tbl>
      <w:tblPr>
        <w:tblW w:w="4720" w:type="pct"/>
        <w:tblInd w:w="534" w:type="dxa"/>
        <w:tblLook w:val="07E0" w:firstRow="1" w:lastRow="1" w:firstColumn="1" w:lastColumn="1" w:noHBand="1" w:noVBand="1"/>
      </w:tblPr>
      <w:tblGrid>
        <w:gridCol w:w="1984"/>
        <w:gridCol w:w="7050"/>
      </w:tblGrid>
      <w:tr>
        <w:trPr/>
        <w:tc>
          <w:tcPr>
            <w:shd w:val="clear" w:color="auto" w:fill="auto"/>
            <w:tcBorders>
              <w:bottom w:val="single" w:sz="0" w:space="0" w:color="auto"/>
            </w:tcBorders>
            <w:tcW w:w="1098" w:type="pct"/>
            <w:vAlign w:val="bottom"/>
            <w:textDirection w:val="lrTb"/>
            <w:noWrap w:val="false"/>
          </w:tcPr>
          <w:p>
            <w:pPr>
              <w:pStyle w:val="846"/>
              <w:jc w:val="left"/>
              <w:rPr>
                <w:sz w:val="22"/>
                <w:szCs w:val="22"/>
                <w:lang w:val="en-GB"/>
              </w:rPr>
            </w:pPr>
            <w:r>
              <w:rPr>
                <w:b/>
                <w:sz w:val="22"/>
                <w:szCs w:val="22"/>
                <w:lang w:val="en-GB"/>
              </w:rPr>
              <w:t xml:space="preserve">Name</w:t>
            </w:r>
            <w:r/>
          </w:p>
        </w:tc>
        <w:tc>
          <w:tcPr>
            <w:shd w:val="clear" w:color="auto" w:fill="auto"/>
            <w:tcBorders>
              <w:bottom w:val="single" w:sz="0" w:space="0" w:color="auto"/>
            </w:tcBorders>
            <w:tcW w:w="3902" w:type="pct"/>
            <w:vAlign w:val="bottom"/>
            <w:textDirection w:val="lrTb"/>
            <w:noWrap w:val="false"/>
          </w:tcPr>
          <w:p>
            <w:pPr>
              <w:pStyle w:val="846"/>
              <w:jc w:val="left"/>
              <w:rPr>
                <w:sz w:val="22"/>
                <w:szCs w:val="22"/>
                <w:lang w:val="en-GB"/>
              </w:rPr>
            </w:pPr>
            <w:r>
              <w:rPr>
                <w:b/>
                <w:sz w:val="22"/>
                <w:szCs w:val="22"/>
                <w:lang w:val="en-GB"/>
              </w:rPr>
              <w:t xml:space="preserve">Contact details</w:t>
            </w:r>
            <w:r/>
          </w:p>
        </w:tc>
      </w:tr>
      <w:tr>
        <w:trPr/>
        <w:tc>
          <w:tcPr>
            <w:shd w:val="clear" w:color="auto" w:fill="auto"/>
            <w:tcW w:w="1098" w:type="pct"/>
            <w:textDirection w:val="lrTb"/>
            <w:noWrap w:val="false"/>
          </w:tcPr>
          <w:p>
            <w:pPr>
              <w:pStyle w:val="823"/>
              <w:rPr>
                <w:sz w:val="22"/>
                <w:szCs w:val="22"/>
                <w:lang w:val="en-GB"/>
              </w:rPr>
            </w:pPr>
            <w:r>
              <w:rPr>
                <w:b/>
                <w:sz w:val="22"/>
                <w:szCs w:val="22"/>
                <w:lang w:val="en-GB"/>
              </w:rPr>
              <w:t xml:space="preserve">GROGNARD</w:t>
            </w:r>
            <w:r>
              <w:rPr>
                <w:sz w:val="22"/>
                <w:szCs w:val="22"/>
                <w:lang w:val="en-GB"/>
              </w:rPr>
              <w:t xml:space="preserve">, Peter</w:t>
            </w:r>
            <w:r/>
          </w:p>
        </w:tc>
        <w:tc>
          <w:tcPr>
            <w:shd w:val="clear" w:color="auto" w:fill="auto"/>
            <w:tcW w:w="3902" w:type="pct"/>
            <w:textDirection w:val="lrTb"/>
            <w:noWrap w:val="false"/>
          </w:tcPr>
          <w:p>
            <w:pPr>
              <w:pStyle w:val="846"/>
              <w:jc w:val="left"/>
              <w:rPr>
                <w:sz w:val="22"/>
                <w:szCs w:val="22"/>
                <w:lang w:val="en-GB"/>
              </w:rPr>
            </w:pPr>
            <w:r>
              <w:rPr>
                <w:sz w:val="22"/>
                <w:szCs w:val="22"/>
                <w:lang w:val="en-GB"/>
              </w:rPr>
              <w:t xml:space="preserve">Is founding father and former CEO of </w:t>
            </w:r>
            <w:r>
              <w:rPr>
                <w:sz w:val="22"/>
                <w:szCs w:val="22"/>
                <w:lang w:val="en-GB"/>
              </w:rPr>
              <w:t xml:space="preserve">Septentrio</w:t>
            </w:r>
            <w:r>
              <w:rPr>
                <w:sz w:val="22"/>
                <w:szCs w:val="22"/>
                <w:lang w:val="en-GB"/>
              </w:rPr>
              <w:t xml:space="preserve"> Satellite Navigation. Currently he is Managing Director of the von Karman Institute. </w:t>
            </w:r>
            <w:r/>
          </w:p>
          <w:p>
            <w:pPr>
              <w:pStyle w:val="846"/>
              <w:jc w:val="left"/>
              <w:rPr>
                <w:sz w:val="22"/>
                <w:szCs w:val="22"/>
                <w:lang w:val="en-GB"/>
              </w:rPr>
            </w:pPr>
            <w:r>
              <w:rPr>
                <w:sz w:val="22"/>
                <w:szCs w:val="22"/>
                <w:lang w:val="en-GB"/>
              </w:rPr>
              <w:t xml:space="preserve">grognard@skynet.be </w:t>
            </w:r>
            <w:r/>
          </w:p>
          <w:p>
            <w:pPr>
              <w:pStyle w:val="846"/>
              <w:jc w:val="left"/>
              <w:rPr>
                <w:sz w:val="22"/>
                <w:szCs w:val="22"/>
                <w:lang w:val="en-GB"/>
              </w:rPr>
            </w:pPr>
            <w:r>
              <w:rPr>
                <w:sz w:val="22"/>
                <w:szCs w:val="22"/>
                <w:lang w:val="en-GB"/>
              </w:rPr>
              <w:t xml:space="preserve">Mobile +32 477 650079</w:t>
            </w:r>
            <w:r/>
          </w:p>
        </w:tc>
      </w:tr>
      <w:tr>
        <w:trPr/>
        <w:tc>
          <w:tcPr>
            <w:shd w:val="clear" w:color="auto" w:fill="auto"/>
            <w:tcW w:w="1098" w:type="pct"/>
            <w:textDirection w:val="lrTb"/>
            <w:noWrap w:val="false"/>
          </w:tcPr>
          <w:p>
            <w:pPr>
              <w:pStyle w:val="846"/>
              <w:jc w:val="left"/>
              <w:rPr>
                <w:sz w:val="22"/>
                <w:szCs w:val="22"/>
                <w:lang w:val="en-GB"/>
              </w:rPr>
            </w:pPr>
            <w:r>
              <w:rPr>
                <w:b/>
                <w:sz w:val="22"/>
                <w:szCs w:val="22"/>
                <w:lang w:val="en-GB"/>
              </w:rPr>
              <w:t xml:space="preserve">WILMS</w:t>
            </w:r>
            <w:r>
              <w:rPr>
                <w:sz w:val="22"/>
                <w:szCs w:val="22"/>
                <w:lang w:val="en-GB"/>
              </w:rPr>
              <w:t xml:space="preserve">, Frank</w:t>
            </w:r>
            <w:r/>
          </w:p>
        </w:tc>
        <w:tc>
          <w:tcPr>
            <w:shd w:val="clear" w:color="auto" w:fill="auto"/>
            <w:tcW w:w="3902" w:type="pct"/>
            <w:textDirection w:val="lrTb"/>
            <w:noWrap w:val="false"/>
          </w:tcPr>
          <w:p>
            <w:pPr>
              <w:pStyle w:val="846"/>
              <w:jc w:val="left"/>
              <w:rPr>
                <w:sz w:val="22"/>
                <w:szCs w:val="22"/>
                <w:lang w:val="en-GB"/>
              </w:rPr>
            </w:pPr>
            <w:r>
              <w:rPr>
                <w:sz w:val="22"/>
                <w:szCs w:val="22"/>
                <w:lang w:val="en-GB"/>
              </w:rPr>
              <w:t xml:space="preserve">Is GALILEO PRS project coordinator, formerly at </w:t>
            </w:r>
            <w:r>
              <w:rPr>
                <w:sz w:val="22"/>
                <w:szCs w:val="22"/>
                <w:lang w:val="en-GB"/>
              </w:rPr>
              <w:t xml:space="preserve">Septentrio</w:t>
            </w:r>
            <w:r>
              <w:rPr>
                <w:sz w:val="22"/>
                <w:szCs w:val="22"/>
                <w:lang w:val="en-GB"/>
              </w:rPr>
              <w:t xml:space="preserve"> Satellite Navigation, currently at AntwerpSpace.</w:t>
            </w:r>
            <w:r>
              <w:rPr>
                <w:rStyle w:val="842"/>
                <w:sz w:val="22"/>
                <w:szCs w:val="22"/>
                <w:lang w:val="en-GB"/>
              </w:rPr>
              <w:footnoteReference w:id="30"/>
            </w:r>
            <w:r>
              <w:rPr>
                <w:sz w:val="22"/>
                <w:szCs w:val="22"/>
                <w:lang w:val="en-GB"/>
              </w:rPr>
              <w:t xml:space="preserve"> </w:t>
            </w:r>
            <w:r/>
          </w:p>
          <w:p>
            <w:pPr>
              <w:pStyle w:val="846"/>
              <w:jc w:val="left"/>
              <w:rPr>
                <w:sz w:val="22"/>
                <w:szCs w:val="22"/>
                <w:lang w:val="en-GB"/>
              </w:rPr>
            </w:pPr>
            <w:r>
              <w:rPr>
                <w:sz w:val="22"/>
                <w:szCs w:val="22"/>
                <w:lang w:val="en-GB"/>
              </w:rPr>
              <w:t xml:space="preserve">frank.wilms@septentrio.com </w:t>
            </w:r>
            <w:r/>
          </w:p>
          <w:p>
            <w:pPr>
              <w:pStyle w:val="846"/>
              <w:jc w:val="left"/>
              <w:rPr>
                <w:sz w:val="22"/>
                <w:szCs w:val="22"/>
                <w:lang w:val="en-GB"/>
              </w:rPr>
            </w:pPr>
            <w:r>
              <w:rPr>
                <w:sz w:val="22"/>
                <w:szCs w:val="22"/>
                <w:lang w:val="en-GB"/>
              </w:rPr>
              <w:t xml:space="preserve">Work +32 16 300805 </w:t>
            </w:r>
            <w:r/>
          </w:p>
          <w:p>
            <w:pPr>
              <w:pStyle w:val="846"/>
              <w:jc w:val="left"/>
              <w:rPr>
                <w:sz w:val="22"/>
                <w:szCs w:val="22"/>
                <w:lang w:val="en-GB"/>
              </w:rPr>
            </w:pPr>
            <w:r>
              <w:rPr>
                <w:sz w:val="22"/>
                <w:szCs w:val="22"/>
                <w:lang w:val="en-GB"/>
              </w:rPr>
              <w:t xml:space="preserve">Mobile +32 479 296262</w:t>
            </w:r>
            <w:r/>
          </w:p>
        </w:tc>
      </w:tr>
      <w:tr>
        <w:trPr/>
        <w:tc>
          <w:tcPr>
            <w:shd w:val="clear" w:color="auto" w:fill="auto"/>
            <w:tcW w:w="1098" w:type="pct"/>
            <w:textDirection w:val="lrTb"/>
            <w:noWrap w:val="false"/>
          </w:tcPr>
          <w:p>
            <w:pPr>
              <w:pStyle w:val="823"/>
              <w:rPr>
                <w:sz w:val="22"/>
                <w:szCs w:val="22"/>
                <w:lang w:val="en-GB"/>
              </w:rPr>
            </w:pPr>
            <w:r>
              <w:rPr>
                <w:b/>
                <w:sz w:val="22"/>
                <w:szCs w:val="22"/>
                <w:lang w:val="en-GB"/>
              </w:rPr>
              <w:t xml:space="preserve">VERMEIRE</w:t>
            </w:r>
            <w:r>
              <w:rPr>
                <w:sz w:val="22"/>
                <w:szCs w:val="22"/>
                <w:lang w:val="en-GB"/>
              </w:rPr>
              <w:t xml:space="preserve">, Bruno</w:t>
            </w:r>
            <w:r/>
          </w:p>
        </w:tc>
        <w:tc>
          <w:tcPr>
            <w:shd w:val="clear" w:color="auto" w:fill="auto"/>
            <w:tcW w:w="3902" w:type="pct"/>
            <w:textDirection w:val="lrTb"/>
            <w:noWrap w:val="false"/>
          </w:tcPr>
          <w:p>
            <w:pPr>
              <w:pStyle w:val="846"/>
              <w:jc w:val="left"/>
              <w:rPr>
                <w:sz w:val="22"/>
                <w:szCs w:val="22"/>
                <w:lang w:val="en-GB"/>
              </w:rPr>
            </w:pPr>
            <w:r>
              <w:rPr>
                <w:sz w:val="22"/>
                <w:szCs w:val="22"/>
                <w:lang w:val="en-GB"/>
              </w:rPr>
              <w:t xml:space="preserve">Mr </w:t>
            </w:r>
            <w:r>
              <w:rPr>
                <w:sz w:val="22"/>
                <w:szCs w:val="22"/>
                <w:lang w:val="en-GB"/>
              </w:rPr>
              <w:t xml:space="preserve">Vermeire</w:t>
            </w:r>
            <w:r>
              <w:rPr>
                <w:sz w:val="22"/>
                <w:szCs w:val="22"/>
                <w:lang w:val="en-GB"/>
              </w:rPr>
              <w:t xml:space="preserve"> is member of the </w:t>
            </w:r>
            <w:r>
              <w:rPr>
                <w:sz w:val="22"/>
                <w:szCs w:val="22"/>
                <w:lang w:val="en-GB"/>
              </w:rPr>
              <w:t xml:space="preserve">Nationale</w:t>
            </w:r>
            <w:r>
              <w:rPr>
                <w:sz w:val="22"/>
                <w:szCs w:val="22"/>
                <w:lang w:val="en-GB"/>
              </w:rPr>
              <w:t xml:space="preserve"> </w:t>
            </w:r>
            <w:r>
              <w:rPr>
                <w:sz w:val="22"/>
                <w:szCs w:val="22"/>
                <w:lang w:val="en-GB"/>
              </w:rPr>
              <w:t xml:space="preserve">Veiligheids</w:t>
            </w:r>
            <w:r>
              <w:rPr>
                <w:sz w:val="22"/>
                <w:szCs w:val="22"/>
                <w:lang w:val="en-GB"/>
              </w:rPr>
              <w:t xml:space="preserve"> </w:t>
            </w:r>
            <w:r>
              <w:rPr>
                <w:sz w:val="22"/>
                <w:szCs w:val="22"/>
                <w:lang w:val="en-GB"/>
              </w:rPr>
              <w:t xml:space="preserve">Overheid</w:t>
            </w:r>
            <w:r>
              <w:rPr>
                <w:sz w:val="22"/>
                <w:szCs w:val="22"/>
                <w:lang w:val="en-GB"/>
              </w:rPr>
              <w:t xml:space="preserve"> (NVO) and is since June 2019 President of the Security Accreditation Board (SAB) at Prague </w:t>
            </w:r>
            <w:r/>
          </w:p>
          <w:p>
            <w:pPr>
              <w:pStyle w:val="846"/>
              <w:jc w:val="left"/>
              <w:rPr>
                <w:sz w:val="22"/>
                <w:szCs w:val="22"/>
                <w:lang w:val="en-GB"/>
              </w:rPr>
            </w:pPr>
            <w:r>
              <w:rPr>
                <w:sz w:val="22"/>
                <w:szCs w:val="22"/>
                <w:lang w:val="en-GB"/>
              </w:rPr>
            </w:r>
            <w:r>
              <w:rPr>
                <w:sz w:val="22"/>
                <w:szCs w:val="22"/>
                <w:lang w:val="en-GB"/>
              </w:rPr>
              <w:t xml:space="preserve">bruno.vermeire@diplobel.fed.be</w:t>
            </w:r>
            <w:r/>
          </w:p>
          <w:p>
            <w:pPr>
              <w:pStyle w:val="846"/>
              <w:jc w:val="left"/>
              <w:rPr>
                <w:sz w:val="22"/>
                <w:szCs w:val="22"/>
                <w:lang w:val="en-GB"/>
              </w:rPr>
            </w:pPr>
            <w:r>
              <w:rPr>
                <w:sz w:val="22"/>
                <w:szCs w:val="22"/>
                <w:lang w:val="en-GB"/>
              </w:rPr>
              <w:t xml:space="preserve">Mobile</w:t>
            </w:r>
            <w:r>
              <w:rPr>
                <w:sz w:val="22"/>
                <w:szCs w:val="22"/>
                <w:lang w:val="en-GB"/>
              </w:rPr>
              <w:t xml:space="preserve"> +32 476 994896</w:t>
            </w:r>
            <w:r/>
          </w:p>
          <w:p>
            <w:pPr>
              <w:pStyle w:val="846"/>
              <w:jc w:val="left"/>
              <w:rPr>
                <w:sz w:val="22"/>
                <w:szCs w:val="22"/>
                <w:lang w:val="en-GB"/>
              </w:rPr>
            </w:pPr>
            <w:r>
              <w:rPr>
                <w:sz w:val="22"/>
                <w:szCs w:val="22"/>
                <w:lang w:val="en-GB"/>
              </w:rPr>
              <w:t xml:space="preserve">Work +32 2 5014573</w:t>
            </w:r>
            <w:bookmarkEnd w:id="48"/>
            <w:r/>
            <w:r/>
          </w:p>
        </w:tc>
      </w:tr>
    </w:tbl>
    <w:p>
      <w:pPr>
        <w:ind w:left="360"/>
        <w:rPr>
          <w:b/>
          <w:sz w:val="22"/>
          <w:u w:val="single"/>
          <w:lang w:val="en-GB"/>
        </w:rPr>
      </w:pPr>
      <w:r>
        <w:rPr>
          <w:b/>
          <w:sz w:val="22"/>
          <w:u w:val="single"/>
          <w:lang w:val="en-GB"/>
        </w:rPr>
      </w:r>
      <w:r/>
    </w:p>
    <w:p>
      <w:pPr>
        <w:ind w:left="360"/>
        <w:rPr>
          <w:b/>
          <w:sz w:val="22"/>
          <w:u w:val="single"/>
          <w:lang w:val="en-GB"/>
        </w:rPr>
      </w:pPr>
      <w:r>
        <w:rPr>
          <w:b/>
          <w:sz w:val="22"/>
          <w:u w:val="single"/>
          <w:lang w:val="en-GB"/>
        </w:rPr>
      </w:r>
      <w:r/>
    </w:p>
    <w:p>
      <w:pPr>
        <w:ind w:left="360"/>
        <w:rPr>
          <w:b/>
          <w:u w:val="single"/>
          <w:lang w:val="en-GB"/>
        </w:rPr>
      </w:pPr>
      <w:r>
        <w:rPr>
          <w:lang w:val="en-GB"/>
        </w:rPr>
        <w:br w:type="page"/>
      </w:r>
      <w:r/>
    </w:p>
    <w:p>
      <w:pPr>
        <w:pStyle w:val="832"/>
        <w:numPr>
          <w:ilvl w:val="0"/>
          <w:numId w:val="6"/>
        </w:numPr>
        <w:ind w:left="426" w:hanging="426"/>
        <w:rPr>
          <w:rFonts w:ascii="Times New Roman" w:hAnsi="Times New Roman" w:cs="Times New Roman"/>
          <w:lang w:val="en-GB"/>
        </w:rPr>
      </w:pPr>
      <w:r>
        <w:rPr>
          <w:rFonts w:ascii="Times New Roman" w:hAnsi="Times New Roman" w:cs="Times New Roman"/>
          <w:lang w:val="en-GB"/>
        </w:rPr>
        <w:t xml:space="preserve">Proposal summary table (max. 2 pages)</w:t>
      </w:r>
      <w:r/>
    </w:p>
    <w:p>
      <w:pPr>
        <w:pStyle w:val="832"/>
        <w:numPr>
          <w:ilvl w:val="0"/>
          <w:numId w:val="0"/>
        </w:numPr>
        <w:ind w:left="360"/>
        <w:tabs>
          <w:tab w:val="clear" w:pos="425" w:leader="none"/>
        </w:tabs>
        <w:rPr>
          <w:rFonts w:ascii="Times New Roman" w:hAnsi="Times New Roman" w:cs="Times New Roman"/>
          <w:lang w:val="en-GB"/>
        </w:rPr>
      </w:pPr>
      <w:r>
        <w:rPr>
          <w:rFonts w:ascii="Times New Roman" w:hAnsi="Times New Roman" w:cs="Times New Roman"/>
          <w:lang w:val="en-GB"/>
        </w:rPr>
      </w:r>
      <w:r/>
    </w:p>
    <w:tbl>
      <w:tblPr>
        <w:tblW w:w="10349" w:type="dxa"/>
        <w:tblInd w:w="-199" w:type="dxa"/>
        <w:tblLook w:val="04A0" w:firstRow="1" w:lastRow="0" w:firstColumn="1" w:lastColumn="0" w:noHBand="0" w:noVBand="1"/>
      </w:tblPr>
      <w:tblGrid>
        <w:gridCol w:w="2269"/>
        <w:gridCol w:w="8080"/>
      </w:tblGrid>
      <w:tr>
        <w:trPr/>
        <w:tc>
          <w:tcPr>
            <w:shd w:val="clear" w:color="auto" w:fill="auto"/>
            <w:tcBorders>
              <w:left w:val="single" w:color="000000" w:sz="4" w:space="0"/>
              <w:top w:val="single" w:color="000000" w:sz="4" w:space="0"/>
              <w:right w:val="single" w:color="000000" w:sz="4" w:space="0"/>
              <w:bottom w:val="single" w:color="000000" w:sz="4" w:space="0"/>
            </w:tcBorders>
            <w:tcMar>
              <w:left w:w="85" w:type="dxa"/>
              <w:top w:w="0" w:type="dxa"/>
              <w:right w:w="85" w:type="dxa"/>
              <w:bottom w:w="0" w:type="dxa"/>
            </w:tcMar>
            <w:tcW w:w="2269" w:type="dxa"/>
            <w:textDirection w:val="lrTb"/>
            <w:noWrap w:val="false"/>
          </w:tcPr>
          <w:p>
            <w:pPr>
              <w:pStyle w:val="823"/>
              <w:spacing w:before="120"/>
              <w:rPr>
                <w:rFonts w:ascii="Times New Roman" w:hAnsi="Times New Roman" w:cs="Times New Roman"/>
                <w:sz w:val="22"/>
                <w:szCs w:val="22"/>
                <w:lang w:val="en-GB"/>
              </w:rPr>
            </w:pPr>
            <w:r>
              <w:rPr>
                <w:rFonts w:ascii="Times New Roman" w:hAnsi="Times New Roman" w:cs="Times New Roman"/>
                <w:sz w:val="22"/>
                <w:szCs w:val="22"/>
                <w:lang w:val="en-GB"/>
              </w:rPr>
              <w:t xml:space="preserve">Domain</w:t>
            </w:r>
            <w:r/>
          </w:p>
        </w:tc>
        <w:tc>
          <w:tcPr>
            <w:shd w:val="clear" w:color="auto" w:fill="auto"/>
            <w:tcBorders>
              <w:left w:val="single" w:color="000000" w:sz="4" w:space="0"/>
              <w:top w:val="single" w:color="000000" w:sz="4" w:space="0"/>
              <w:right w:val="single" w:color="000000" w:sz="4" w:space="0"/>
              <w:bottom w:val="single" w:color="000000" w:sz="4" w:space="0"/>
            </w:tcBorders>
            <w:tcMar>
              <w:left w:w="85" w:type="dxa"/>
              <w:top w:w="0" w:type="dxa"/>
              <w:right w:w="85" w:type="dxa"/>
              <w:bottom w:w="0" w:type="dxa"/>
            </w:tcMar>
            <w:tcW w:w="8080" w:type="dxa"/>
            <w:textDirection w:val="lrTb"/>
            <w:noWrap w:val="false"/>
          </w:tcPr>
          <w:p>
            <w:pPr>
              <w:pStyle w:val="823"/>
              <w:spacing w:before="120"/>
              <w:rPr>
                <w:rFonts w:ascii="Times New Roman" w:hAnsi="Times New Roman" w:cs="Times New Roman"/>
                <w:sz w:val="22"/>
                <w:szCs w:val="22"/>
                <w:lang w:val="en-GB"/>
              </w:rPr>
            </w:pPr>
            <w:r>
              <w:rPr>
                <w:rFonts w:ascii="Times New Roman" w:hAnsi="Times New Roman" w:cs="Times New Roman"/>
                <w:sz w:val="22"/>
                <w:szCs w:val="22"/>
                <w:lang w:val="en-GB"/>
              </w:rPr>
              <w:t xml:space="preserve">DAP/MSP/HFM</w:t>
            </w:r>
            <w:r/>
          </w:p>
        </w:tc>
      </w:tr>
      <w:tr>
        <w:trPr/>
        <w:tc>
          <w:tcPr>
            <w:shd w:val="clear" w:color="auto" w:fill="auto"/>
            <w:tcBorders>
              <w:left w:val="single" w:color="000000" w:sz="4" w:space="0"/>
              <w:top w:val="single" w:color="000000" w:sz="4" w:space="0"/>
              <w:right w:val="single" w:color="000000" w:sz="4" w:space="0"/>
              <w:bottom w:val="single" w:color="000000" w:sz="4" w:space="0"/>
            </w:tcBorders>
            <w:tcMar>
              <w:left w:w="85" w:type="dxa"/>
              <w:top w:w="0" w:type="dxa"/>
              <w:right w:w="85" w:type="dxa"/>
              <w:bottom w:w="0" w:type="dxa"/>
            </w:tcMar>
            <w:tcW w:w="2269" w:type="dxa"/>
            <w:textDirection w:val="lrTb"/>
            <w:noWrap w:val="false"/>
          </w:tcPr>
          <w:p>
            <w:pPr>
              <w:rPr>
                <w:rFonts w:ascii="Times New Roman" w:hAnsi="Times New Roman" w:cs="Times New Roman"/>
                <w:sz w:val="22"/>
                <w:szCs w:val="22"/>
                <w:lang w:val="en-GB"/>
              </w:rPr>
            </w:pPr>
            <w:r>
              <w:rPr>
                <w:rFonts w:ascii="Times New Roman" w:hAnsi="Times New Roman" w:cs="Times New Roman"/>
                <w:sz w:val="22"/>
                <w:szCs w:val="22"/>
                <w:lang w:val="en-GB"/>
              </w:rPr>
            </w:r>
            <w:r/>
          </w:p>
          <w:p>
            <w:pPr>
              <w:rPr>
                <w:rFonts w:ascii="Times New Roman" w:hAnsi="Times New Roman" w:cs="Times New Roman"/>
                <w:sz w:val="22"/>
                <w:szCs w:val="22"/>
                <w:lang w:val="en-GB"/>
              </w:rPr>
            </w:pPr>
            <w:r>
              <w:rPr>
                <w:rFonts w:ascii="Times New Roman" w:hAnsi="Times New Roman" w:cs="Times New Roman"/>
                <w:sz w:val="22"/>
                <w:szCs w:val="22"/>
                <w:lang w:val="en-GB"/>
              </w:rPr>
              <w:t xml:space="preserve">Study director</w:t>
            </w:r>
            <w:r/>
          </w:p>
          <w:p>
            <w:pPr>
              <w:rPr>
                <w:rFonts w:ascii="Times New Roman" w:hAnsi="Times New Roman" w:cs="Times New Roman"/>
                <w:sz w:val="22"/>
                <w:szCs w:val="22"/>
                <w:lang w:val="en-GB"/>
              </w:rPr>
            </w:pPr>
            <w:r>
              <w:rPr>
                <w:rFonts w:ascii="Times New Roman" w:hAnsi="Times New Roman" w:cs="Times New Roman"/>
                <w:sz w:val="22"/>
                <w:szCs w:val="22"/>
                <w:lang w:val="en-GB"/>
              </w:rPr>
            </w:r>
            <w:r/>
          </w:p>
        </w:tc>
        <w:tc>
          <w:tcPr>
            <w:shd w:val="clear" w:color="auto" w:fill="auto"/>
            <w:tcBorders>
              <w:left w:val="single" w:color="000000" w:sz="4" w:space="0"/>
              <w:top w:val="single" w:color="000000" w:sz="4" w:space="0"/>
              <w:right w:val="single" w:color="000000" w:sz="4" w:space="0"/>
              <w:bottom w:val="single" w:color="000000" w:sz="4" w:space="0"/>
            </w:tcBorders>
            <w:tcMar>
              <w:left w:w="85" w:type="dxa"/>
              <w:top w:w="0" w:type="dxa"/>
              <w:right w:w="85" w:type="dxa"/>
              <w:bottom w:w="0" w:type="dxa"/>
            </w:tcMar>
            <w:tcW w:w="8080" w:type="dxa"/>
            <w:textDirection w:val="lrTb"/>
            <w:noWrap w:val="false"/>
          </w:tcPr>
          <w:p>
            <w:pPr>
              <w:pStyle w:val="823"/>
              <w:spacing w:before="120"/>
              <w:rPr>
                <w:rFonts w:ascii="Times New Roman" w:hAnsi="Times New Roman" w:cs="Times New Roman"/>
                <w:sz w:val="22"/>
                <w:szCs w:val="22"/>
                <w:lang w:val="en-GB"/>
              </w:rPr>
            </w:pPr>
            <w:r>
              <w:rPr>
                <w:rFonts w:ascii="Times New Roman" w:hAnsi="Times New Roman" w:cs="Times New Roman"/>
                <w:sz w:val="22"/>
                <w:szCs w:val="22"/>
                <w:lang w:val="en-GB"/>
              </w:rPr>
              <w:t xml:space="preserve">Prof Alain MULS is active in GALILEO since 2013. He participated in several PRS test campaigns and presented his reports during meetings with ESA, the EC and GSA. Since June 2018 Prof </w:t>
            </w:r>
            <w:r>
              <w:rPr>
                <w:rFonts w:ascii="Times New Roman" w:hAnsi="Times New Roman" w:cs="Times New Roman"/>
                <w:sz w:val="22"/>
                <w:szCs w:val="22"/>
                <w:lang w:val="en-GB"/>
              </w:rPr>
              <w:t xml:space="preserve">Muls</w:t>
            </w:r>
            <w:r>
              <w:rPr>
                <w:rFonts w:ascii="Times New Roman" w:hAnsi="Times New Roman" w:cs="Times New Roman"/>
                <w:sz w:val="22"/>
                <w:szCs w:val="22"/>
                <w:lang w:val="en-GB"/>
              </w:rPr>
              <w:t xml:space="preserve"> is the coordinator of the 3PfD consortium and actively participates in the French led PETRUS consortium.</w:t>
            </w:r>
            <w:r/>
          </w:p>
          <w:p>
            <w:pPr>
              <w:pStyle w:val="823"/>
              <w:spacing w:before="120"/>
              <w:rPr>
                <w:rFonts w:ascii="Times New Roman" w:hAnsi="Times New Roman" w:cs="Times New Roman"/>
                <w:sz w:val="22"/>
                <w:szCs w:val="22"/>
                <w:lang w:val="en-GB"/>
              </w:rPr>
            </w:pPr>
            <w:r>
              <w:rPr>
                <w:rFonts w:ascii="Times New Roman" w:hAnsi="Times New Roman" w:cs="Times New Roman"/>
                <w:sz w:val="22"/>
                <w:szCs w:val="22"/>
                <w:lang w:val="en-GB"/>
              </w:rPr>
            </w:r>
            <w:r/>
          </w:p>
        </w:tc>
      </w:tr>
      <w:tr>
        <w:trPr/>
        <w:tc>
          <w:tcPr>
            <w:shd w:val="clear" w:color="auto" w:fill="auto"/>
            <w:tcBorders>
              <w:left w:val="single" w:color="000000" w:sz="4" w:space="0"/>
              <w:top w:val="single" w:color="000000" w:sz="4" w:space="0"/>
              <w:right w:val="single" w:color="000000" w:sz="4" w:space="0"/>
              <w:bottom w:val="single" w:color="000000" w:sz="4" w:space="0"/>
            </w:tcBorders>
            <w:tcMar>
              <w:left w:w="85" w:type="dxa"/>
              <w:top w:w="0" w:type="dxa"/>
              <w:right w:w="85" w:type="dxa"/>
              <w:bottom w:w="0" w:type="dxa"/>
            </w:tcMar>
            <w:tcW w:w="2269" w:type="dxa"/>
            <w:textDirection w:val="lrTb"/>
            <w:noWrap w:val="false"/>
          </w:tcPr>
          <w:p>
            <w:pPr>
              <w:pStyle w:val="823"/>
              <w:spacing w:before="120"/>
              <w:rPr>
                <w:rFonts w:ascii="Times New Roman" w:hAnsi="Times New Roman" w:cs="Times New Roman"/>
                <w:sz w:val="22"/>
                <w:szCs w:val="22"/>
                <w:lang w:val="en-GB"/>
              </w:rPr>
            </w:pPr>
            <w:r>
              <w:rPr>
                <w:rFonts w:ascii="Times New Roman" w:hAnsi="Times New Roman" w:cs="Times New Roman"/>
                <w:sz w:val="22"/>
                <w:szCs w:val="22"/>
                <w:lang w:val="en-GB"/>
              </w:rPr>
              <w:t xml:space="preserve">Research Unit/Staff Dept</w:t>
            </w:r>
            <w:r/>
          </w:p>
        </w:tc>
        <w:tc>
          <w:tcPr>
            <w:shd w:val="clear" w:color="auto" w:fill="auto"/>
            <w:tcBorders>
              <w:left w:val="single" w:color="000000" w:sz="4" w:space="0"/>
              <w:top w:val="single" w:color="000000" w:sz="4" w:space="0"/>
              <w:right w:val="single" w:color="000000" w:sz="4" w:space="0"/>
              <w:bottom w:val="single" w:color="000000" w:sz="4" w:space="0"/>
            </w:tcBorders>
            <w:tcMar>
              <w:left w:w="85" w:type="dxa"/>
              <w:top w:w="0" w:type="dxa"/>
              <w:right w:w="85" w:type="dxa"/>
              <w:bottom w:w="0" w:type="dxa"/>
            </w:tcMar>
            <w:tcW w:w="8080" w:type="dxa"/>
            <w:textDirection w:val="lrTb"/>
            <w:noWrap w:val="false"/>
          </w:tcPr>
          <w:p>
            <w:pPr>
              <w:pStyle w:val="823"/>
              <w:spacing w:before="120"/>
              <w:rPr>
                <w:rFonts w:ascii="Times New Roman" w:hAnsi="Times New Roman" w:cs="Times New Roman"/>
                <w:sz w:val="22"/>
                <w:szCs w:val="22"/>
                <w:lang w:val="en-GB"/>
              </w:rPr>
            </w:pPr>
            <w:r>
              <w:rPr>
                <w:rFonts w:ascii="Times New Roman" w:hAnsi="Times New Roman" w:cs="Times New Roman"/>
                <w:i/>
                <w:sz w:val="22"/>
                <w:szCs w:val="22"/>
                <w:lang w:val="en-GB"/>
              </w:rPr>
              <w:t xml:space="preserve">Photo and short CV</w:t>
            </w:r>
            <w:r/>
          </w:p>
        </w:tc>
      </w:tr>
      <w:tr>
        <w:trPr/>
        <w:tc>
          <w:tcPr>
            <w:shd w:val="clear" w:color="auto" w:fill="auto"/>
            <w:tcBorders>
              <w:left w:val="single" w:color="000000" w:sz="4" w:space="0"/>
              <w:top w:val="single" w:color="000000" w:sz="4" w:space="0"/>
              <w:right w:val="single" w:color="000000" w:sz="4" w:space="0"/>
              <w:bottom w:val="single" w:color="000000" w:sz="4" w:space="0"/>
            </w:tcBorders>
            <w:tcMar>
              <w:left w:w="85" w:type="dxa"/>
              <w:top w:w="0" w:type="dxa"/>
              <w:right w:w="85" w:type="dxa"/>
              <w:bottom w:w="0" w:type="dxa"/>
            </w:tcMar>
            <w:tcW w:w="2269" w:type="dxa"/>
            <w:textDirection w:val="lrTb"/>
            <w:noWrap w:val="false"/>
          </w:tcPr>
          <w:p>
            <w:pPr>
              <w:rPr>
                <w:rFonts w:ascii="Times New Roman" w:hAnsi="Times New Roman" w:cs="Times New Roman"/>
                <w:sz w:val="22"/>
                <w:szCs w:val="22"/>
                <w:lang w:val="en-GB"/>
              </w:rPr>
            </w:pPr>
            <w:r>
              <w:rPr>
                <w:rFonts w:ascii="Times New Roman" w:hAnsi="Times New Roman" w:cs="Times New Roman"/>
                <w:sz w:val="22"/>
                <w:szCs w:val="22"/>
                <w:lang w:val="en-GB"/>
              </w:rPr>
            </w:r>
            <w:r/>
          </w:p>
          <w:p>
            <w:pPr>
              <w:rPr>
                <w:rFonts w:ascii="Times New Roman" w:hAnsi="Times New Roman" w:cs="Times New Roman"/>
                <w:sz w:val="22"/>
                <w:szCs w:val="22"/>
                <w:lang w:val="en-GB"/>
              </w:rPr>
            </w:pPr>
            <w:r>
              <w:rPr>
                <w:rFonts w:ascii="Times New Roman" w:hAnsi="Times New Roman" w:cs="Times New Roman"/>
                <w:sz w:val="22"/>
                <w:szCs w:val="22"/>
                <w:lang w:val="en-GB"/>
              </w:rPr>
              <w:t xml:space="preserve">Title</w:t>
            </w:r>
            <w:r/>
          </w:p>
          <w:p>
            <w:pPr>
              <w:rPr>
                <w:rFonts w:ascii="Times New Roman" w:hAnsi="Times New Roman" w:cs="Times New Roman"/>
                <w:sz w:val="22"/>
                <w:szCs w:val="22"/>
                <w:lang w:val="en-GB"/>
              </w:rPr>
            </w:pPr>
            <w:r>
              <w:rPr>
                <w:rFonts w:ascii="Times New Roman" w:hAnsi="Times New Roman" w:cs="Times New Roman"/>
                <w:sz w:val="22"/>
                <w:szCs w:val="22"/>
                <w:lang w:val="en-GB"/>
              </w:rPr>
            </w:r>
            <w:r/>
          </w:p>
        </w:tc>
        <w:tc>
          <w:tcPr>
            <w:shd w:val="clear" w:color="auto" w:fill="auto"/>
            <w:tcBorders>
              <w:left w:val="single" w:color="000000" w:sz="4" w:space="0"/>
              <w:top w:val="single" w:color="000000" w:sz="4" w:space="0"/>
              <w:right w:val="single" w:color="000000" w:sz="4" w:space="0"/>
              <w:bottom w:val="single" w:color="000000" w:sz="4" w:space="0"/>
            </w:tcBorders>
            <w:tcMar>
              <w:left w:w="85" w:type="dxa"/>
              <w:top w:w="0" w:type="dxa"/>
              <w:right w:w="85" w:type="dxa"/>
              <w:bottom w:w="0" w:type="dxa"/>
            </w:tcMar>
            <w:tcW w:w="8080" w:type="dxa"/>
            <w:textDirection w:val="lrTb"/>
            <w:noWrap w:val="false"/>
          </w:tcPr>
          <w:p>
            <w:pPr>
              <w:pStyle w:val="823"/>
              <w:spacing w:before="120"/>
              <w:rPr>
                <w:rFonts w:ascii="Times New Roman" w:hAnsi="Times New Roman" w:cs="Times New Roman"/>
                <w:sz w:val="22"/>
                <w:szCs w:val="22"/>
                <w:lang w:val="en-GB"/>
              </w:rPr>
            </w:pPr>
            <w:r>
              <w:rPr>
                <w:rFonts w:ascii="Times New Roman" w:hAnsi="Times New Roman" w:cs="Times New Roman"/>
                <w:sz w:val="22"/>
                <w:szCs w:val="22"/>
                <w:lang w:val="en-GB"/>
              </w:rPr>
              <w:t xml:space="preserve">Professor</w:t>
            </w:r>
            <w:r/>
          </w:p>
          <w:p>
            <w:pPr>
              <w:pStyle w:val="823"/>
              <w:spacing w:before="120"/>
              <w:rPr>
                <w:rFonts w:ascii="Times New Roman" w:hAnsi="Times New Roman" w:cs="Times New Roman"/>
                <w:sz w:val="22"/>
                <w:szCs w:val="22"/>
                <w:lang w:val="en-GB"/>
              </w:rPr>
            </w:pPr>
            <w:r>
              <w:rPr>
                <w:rFonts w:ascii="Times New Roman" w:hAnsi="Times New Roman" w:cs="Times New Roman"/>
                <w:sz w:val="22"/>
                <w:szCs w:val="22"/>
                <w:lang w:val="en-GB"/>
              </w:rPr>
            </w:r>
            <w:r/>
          </w:p>
        </w:tc>
      </w:tr>
      <w:tr>
        <w:trPr/>
        <w:tc>
          <w:tcPr>
            <w:shd w:val="clear" w:color="auto" w:fill="auto"/>
            <w:tcBorders>
              <w:left w:val="single" w:color="000000" w:sz="4" w:space="0"/>
              <w:top w:val="single" w:color="000000" w:sz="4" w:space="0"/>
              <w:right w:val="single" w:color="000000" w:sz="4" w:space="0"/>
              <w:bottom w:val="single" w:color="000000" w:sz="4" w:space="0"/>
            </w:tcBorders>
            <w:tcMar>
              <w:left w:w="85" w:type="dxa"/>
              <w:top w:w="0" w:type="dxa"/>
              <w:right w:w="85" w:type="dxa"/>
              <w:bottom w:w="0" w:type="dxa"/>
            </w:tcMar>
            <w:tcW w:w="2269" w:type="dxa"/>
            <w:textDirection w:val="lrTb"/>
            <w:noWrap w:val="false"/>
          </w:tcPr>
          <w:p>
            <w:pPr>
              <w:rPr>
                <w:rFonts w:ascii="Times New Roman" w:hAnsi="Times New Roman" w:cs="Times New Roman"/>
                <w:sz w:val="22"/>
                <w:szCs w:val="22"/>
                <w:lang w:val="en-GB"/>
              </w:rPr>
            </w:pPr>
            <w:r>
              <w:rPr>
                <w:rFonts w:ascii="Times New Roman" w:hAnsi="Times New Roman" w:cs="Times New Roman"/>
                <w:sz w:val="22"/>
                <w:szCs w:val="22"/>
                <w:lang w:val="en-GB"/>
              </w:rPr>
            </w:r>
            <w:r/>
          </w:p>
          <w:p>
            <w:pPr>
              <w:rPr>
                <w:rFonts w:ascii="Times New Roman" w:hAnsi="Times New Roman" w:cs="Times New Roman"/>
                <w:sz w:val="22"/>
                <w:szCs w:val="22"/>
                <w:lang w:val="en-GB"/>
              </w:rPr>
            </w:pPr>
            <w:r>
              <w:rPr>
                <w:rFonts w:ascii="Times New Roman" w:hAnsi="Times New Roman" w:cs="Times New Roman"/>
                <w:sz w:val="22"/>
                <w:szCs w:val="22"/>
                <w:lang w:val="en-GB"/>
              </w:rPr>
              <w:t xml:space="preserve">Aim of the study</w:t>
            </w:r>
            <w:r/>
          </w:p>
          <w:p>
            <w:pPr>
              <w:rPr>
                <w:rFonts w:ascii="Times New Roman" w:hAnsi="Times New Roman" w:cs="Times New Roman"/>
                <w:sz w:val="22"/>
                <w:szCs w:val="22"/>
                <w:lang w:val="en-GB"/>
              </w:rPr>
            </w:pPr>
            <w:r>
              <w:rPr>
                <w:rFonts w:ascii="Times New Roman" w:hAnsi="Times New Roman" w:cs="Times New Roman"/>
                <w:sz w:val="22"/>
                <w:szCs w:val="22"/>
                <w:lang w:val="en-GB"/>
              </w:rPr>
            </w:r>
            <w:r/>
          </w:p>
        </w:tc>
        <w:tc>
          <w:tcPr>
            <w:shd w:val="clear" w:color="auto" w:fill="auto"/>
            <w:tcBorders>
              <w:left w:val="single" w:color="000000" w:sz="4" w:space="0"/>
              <w:top w:val="single" w:color="000000" w:sz="4" w:space="0"/>
              <w:right w:val="single" w:color="000000" w:sz="4" w:space="0"/>
              <w:bottom w:val="single" w:color="000000" w:sz="4" w:space="0"/>
            </w:tcBorders>
            <w:tcMar>
              <w:left w:w="85" w:type="dxa"/>
              <w:top w:w="0" w:type="dxa"/>
              <w:right w:w="85" w:type="dxa"/>
              <w:bottom w:w="0" w:type="dxa"/>
            </w:tcMar>
            <w:tcW w:w="8080" w:type="dxa"/>
            <w:textDirection w:val="lrTb"/>
            <w:noWrap w:val="false"/>
          </w:tcPr>
          <w:p>
            <w:pPr>
              <w:pStyle w:val="823"/>
              <w:spacing w:before="40"/>
              <w:rPr>
                <w:rFonts w:ascii="Times New Roman" w:hAnsi="Times New Roman" w:cs="Times New Roman"/>
                <w:sz w:val="22"/>
                <w:szCs w:val="22"/>
                <w:lang w:val="en-GB"/>
              </w:rPr>
            </w:pPr>
            <w:r>
              <w:rPr>
                <w:rFonts w:ascii="Times New Roman" w:hAnsi="Times New Roman" w:cs="Times New Roman"/>
                <w:sz w:val="22"/>
                <w:szCs w:val="22"/>
                <w:lang w:val="en-GB"/>
              </w:rPr>
              <w:t xml:space="preserve">PRS4Def aims at delivering test methodologies, tools and infrastructure, on the one side, and integrate PRS Position, Navigation &amp; Timing (PNT) specific capacities in real life operational environments for Belgian Land, Air and Marine forces.</w:t>
            </w:r>
            <w:r/>
          </w:p>
          <w:p>
            <w:pPr>
              <w:pStyle w:val="823"/>
              <w:spacing w:before="40"/>
              <w:rPr>
                <w:rFonts w:ascii="Times New Roman" w:hAnsi="Times New Roman" w:cs="Times New Roman"/>
                <w:sz w:val="22"/>
                <w:szCs w:val="22"/>
                <w:lang w:val="en-GB"/>
              </w:rPr>
            </w:pPr>
            <w:r>
              <w:rPr>
                <w:rFonts w:ascii="Times New Roman" w:hAnsi="Times New Roman" w:cs="Times New Roman"/>
                <w:sz w:val="22"/>
                <w:szCs w:val="22"/>
                <w:lang w:val="en-GB"/>
              </w:rPr>
            </w:r>
            <w:r/>
          </w:p>
        </w:tc>
      </w:tr>
      <w:tr>
        <w:trPr/>
        <w:tc>
          <w:tcPr>
            <w:shd w:val="clear" w:color="auto" w:fill="auto"/>
            <w:tcBorders>
              <w:left w:val="single" w:color="000000" w:sz="4" w:space="0"/>
              <w:top w:val="single" w:color="000000" w:sz="4" w:space="0"/>
              <w:right w:val="single" w:color="000000" w:sz="4" w:space="0"/>
              <w:bottom w:val="single" w:color="000000" w:sz="4" w:space="0"/>
            </w:tcBorders>
            <w:tcMar>
              <w:left w:w="85" w:type="dxa"/>
              <w:top w:w="0" w:type="dxa"/>
              <w:right w:w="85" w:type="dxa"/>
              <w:bottom w:w="0" w:type="dxa"/>
            </w:tcMar>
            <w:tcW w:w="2269" w:type="dxa"/>
            <w:textDirection w:val="lrTb"/>
            <w:noWrap w:val="false"/>
          </w:tcPr>
          <w:p>
            <w:pPr>
              <w:rPr>
                <w:rFonts w:ascii="Times New Roman" w:hAnsi="Times New Roman" w:cs="Times New Roman"/>
                <w:sz w:val="22"/>
                <w:szCs w:val="22"/>
                <w:lang w:val="en-GB"/>
              </w:rPr>
            </w:pPr>
            <w:r>
              <w:rPr>
                <w:rFonts w:ascii="Times New Roman" w:hAnsi="Times New Roman" w:cs="Times New Roman"/>
                <w:sz w:val="22"/>
                <w:szCs w:val="22"/>
                <w:lang w:val="en-GB"/>
              </w:rPr>
            </w:r>
            <w:r/>
          </w:p>
          <w:p>
            <w:pPr>
              <w:rPr>
                <w:rFonts w:ascii="Times New Roman" w:hAnsi="Times New Roman" w:cs="Times New Roman"/>
                <w:sz w:val="22"/>
                <w:szCs w:val="22"/>
                <w:lang w:val="en-GB"/>
              </w:rPr>
            </w:pPr>
            <w:r>
              <w:rPr>
                <w:rFonts w:ascii="Times New Roman" w:hAnsi="Times New Roman" w:cs="Times New Roman"/>
                <w:sz w:val="22"/>
                <w:szCs w:val="22"/>
                <w:lang w:val="en-GB"/>
              </w:rPr>
              <w:t xml:space="preserve">Research strategy</w:t>
            </w:r>
            <w:r/>
          </w:p>
          <w:p>
            <w:pPr>
              <w:rPr>
                <w:rFonts w:ascii="Times New Roman" w:hAnsi="Times New Roman" w:cs="Times New Roman"/>
                <w:sz w:val="22"/>
                <w:szCs w:val="22"/>
                <w:lang w:val="en-GB"/>
              </w:rPr>
            </w:pPr>
            <w:r>
              <w:rPr>
                <w:rFonts w:ascii="Times New Roman" w:hAnsi="Times New Roman" w:cs="Times New Roman"/>
                <w:sz w:val="22"/>
                <w:szCs w:val="22"/>
                <w:lang w:val="en-GB"/>
              </w:rPr>
            </w:r>
            <w:r/>
          </w:p>
        </w:tc>
        <w:tc>
          <w:tcPr>
            <w:shd w:val="clear" w:color="auto" w:fill="auto"/>
            <w:tcBorders>
              <w:left w:val="single" w:color="000000" w:sz="4" w:space="0"/>
              <w:top w:val="single" w:color="000000" w:sz="4" w:space="0"/>
              <w:right w:val="single" w:color="000000" w:sz="4" w:space="0"/>
              <w:bottom w:val="single" w:color="000000" w:sz="4" w:space="0"/>
            </w:tcBorders>
            <w:tcMar>
              <w:left w:w="85" w:type="dxa"/>
              <w:top w:w="0" w:type="dxa"/>
              <w:right w:w="85" w:type="dxa"/>
              <w:bottom w:w="0" w:type="dxa"/>
            </w:tcMar>
            <w:tcW w:w="8080" w:type="dxa"/>
            <w:textDirection w:val="lrTb"/>
            <w:noWrap w:val="false"/>
          </w:tcPr>
          <w:p>
            <w:pPr>
              <w:pStyle w:val="823"/>
              <w:spacing w:before="40"/>
              <w:rPr>
                <w:rFonts w:ascii="Times New Roman" w:hAnsi="Times New Roman" w:cs="Times New Roman"/>
                <w:sz w:val="22"/>
                <w:szCs w:val="22"/>
                <w:lang w:val="en-GB"/>
              </w:rPr>
            </w:pPr>
            <w:r>
              <w:rPr>
                <w:rFonts w:ascii="Times New Roman" w:hAnsi="Times New Roman" w:cs="Times New Roman"/>
                <w:sz w:val="22"/>
                <w:szCs w:val="22"/>
                <w:lang w:val="en-GB"/>
              </w:rPr>
              <w:t xml:space="preserve">The WBS breakdown illustrates the logic steps towards the goals of PRS4Def</w:t>
            </w:r>
            <w:r/>
          </w:p>
          <w:p>
            <w:pPr>
              <w:pStyle w:val="823"/>
              <w:spacing w:before="40"/>
              <w:rPr>
                <w:rFonts w:ascii="Times New Roman" w:hAnsi="Times New Roman" w:cs="Times New Roman"/>
                <w:sz w:val="22"/>
                <w:szCs w:val="22"/>
                <w:lang w:val="en-GB"/>
              </w:rPr>
            </w:pPr>
            <w:r>
              <w:rPr>
                <w:rFonts w:ascii="Times New Roman" w:hAnsi="Times New Roman" w:cs="Times New Roman"/>
                <w:sz w:val="22"/>
                <w:szCs w:val="22"/>
                <w:lang w:val="en-GB"/>
              </w:rPr>
            </w:r>
            <w:r/>
          </w:p>
        </w:tc>
      </w:tr>
      <w:tr>
        <w:trPr/>
        <w:tc>
          <w:tcPr>
            <w:shd w:val="clear" w:color="auto" w:fill="auto"/>
            <w:tcBorders>
              <w:left w:val="single" w:color="000000" w:sz="4" w:space="0"/>
              <w:top w:val="single" w:color="000000" w:sz="4" w:space="0"/>
              <w:right w:val="single" w:color="000000" w:sz="4" w:space="0"/>
              <w:bottom w:val="single" w:color="000000" w:sz="4" w:space="0"/>
            </w:tcBorders>
            <w:tcMar>
              <w:left w:w="85" w:type="dxa"/>
              <w:top w:w="0" w:type="dxa"/>
              <w:right w:w="85" w:type="dxa"/>
              <w:bottom w:w="0" w:type="dxa"/>
            </w:tcMar>
            <w:tcW w:w="2269" w:type="dxa"/>
            <w:textDirection w:val="lrTb"/>
            <w:noWrap w:val="false"/>
          </w:tcPr>
          <w:p>
            <w:pPr>
              <w:rPr>
                <w:rFonts w:ascii="Times New Roman" w:hAnsi="Times New Roman" w:cs="Times New Roman"/>
                <w:sz w:val="22"/>
                <w:szCs w:val="22"/>
                <w:lang w:val="en-GB"/>
              </w:rPr>
            </w:pPr>
            <w:r>
              <w:rPr>
                <w:rFonts w:ascii="Times New Roman" w:hAnsi="Times New Roman" w:cs="Times New Roman"/>
                <w:sz w:val="22"/>
                <w:szCs w:val="22"/>
                <w:lang w:val="en-GB"/>
              </w:rPr>
            </w:r>
            <w:r/>
          </w:p>
          <w:p>
            <w:pPr>
              <w:rPr>
                <w:rFonts w:ascii="Times New Roman" w:hAnsi="Times New Roman" w:cs="Times New Roman"/>
                <w:sz w:val="22"/>
                <w:szCs w:val="22"/>
                <w:lang w:val="en-GB"/>
              </w:rPr>
            </w:pPr>
            <w:r>
              <w:rPr>
                <w:rFonts w:ascii="Times New Roman" w:hAnsi="Times New Roman" w:cs="Times New Roman"/>
                <w:sz w:val="22"/>
                <w:szCs w:val="22"/>
                <w:lang w:val="en-GB"/>
              </w:rPr>
              <w:t xml:space="preserve">Innovative character</w:t>
            </w:r>
            <w:r/>
          </w:p>
          <w:p>
            <w:pPr>
              <w:rPr>
                <w:rFonts w:ascii="Times New Roman" w:hAnsi="Times New Roman" w:cs="Times New Roman"/>
                <w:sz w:val="22"/>
                <w:szCs w:val="22"/>
                <w:lang w:val="en-GB"/>
              </w:rPr>
            </w:pPr>
            <w:r>
              <w:rPr>
                <w:rFonts w:ascii="Times New Roman" w:hAnsi="Times New Roman" w:cs="Times New Roman"/>
                <w:sz w:val="22"/>
                <w:szCs w:val="22"/>
                <w:lang w:val="en-GB"/>
              </w:rPr>
            </w:r>
            <w:r/>
          </w:p>
        </w:tc>
        <w:tc>
          <w:tcPr>
            <w:shd w:val="clear" w:color="auto" w:fill="auto"/>
            <w:tcBorders>
              <w:left w:val="single" w:color="000000" w:sz="4" w:space="0"/>
              <w:top w:val="single" w:color="000000" w:sz="4" w:space="0"/>
              <w:right w:val="single" w:color="000000" w:sz="4" w:space="0"/>
              <w:bottom w:val="single" w:color="000000" w:sz="4" w:space="0"/>
            </w:tcBorders>
            <w:tcMar>
              <w:left w:w="85" w:type="dxa"/>
              <w:top w:w="0" w:type="dxa"/>
              <w:right w:w="85" w:type="dxa"/>
              <w:bottom w:w="0" w:type="dxa"/>
            </w:tcMar>
            <w:tcW w:w="8080" w:type="dxa"/>
            <w:textDirection w:val="lrTb"/>
            <w:noWrap w:val="false"/>
          </w:tcPr>
          <w:p>
            <w:pPr>
              <w:pStyle w:val="823"/>
              <w:tabs>
                <w:tab w:val="left" w:pos="708" w:leader="none"/>
              </w:tabs>
              <w:rPr>
                <w:rFonts w:ascii="Times New Roman" w:hAnsi="Times New Roman" w:cs="Times New Roman"/>
                <w:sz w:val="22"/>
                <w:szCs w:val="22"/>
                <w:lang w:val="en-GB"/>
              </w:rPr>
            </w:pPr>
            <w:r>
              <w:rPr>
                <w:rFonts w:ascii="Times New Roman" w:hAnsi="Times New Roman" w:cs="Times New Roman"/>
                <w:sz w:val="22"/>
                <w:szCs w:val="22"/>
                <w:lang w:val="en-GB"/>
              </w:rPr>
              <w:t xml:space="preserve">RMA-CISS is since years the only real user of the PRS navigation service. Sustaining and elaborating on the expertise of RMA-CISS and M3Systems, both involved in the JTA from the European GNSS Agency, will allow Belgium to have </w:t>
            </w:r>
            <w:r>
              <w:rPr>
                <w:rFonts w:ascii="Times New Roman" w:hAnsi="Times New Roman" w:cs="Times New Roman"/>
                <w:sz w:val="22"/>
                <w:szCs w:val="22"/>
                <w:lang w:val="en-GB"/>
              </w:rPr>
              <w:t xml:space="preserve">a</w:t>
            </w:r>
            <w:r>
              <w:rPr>
                <w:rFonts w:ascii="Times New Roman" w:hAnsi="Times New Roman" w:cs="Times New Roman"/>
                <w:sz w:val="22"/>
                <w:szCs w:val="22"/>
                <w:lang w:val="en-GB"/>
              </w:rPr>
              <w:t xml:space="preserve"> appreciated vote in the evolution of the PRS navigation service within Europe.</w:t>
            </w:r>
            <w:r/>
          </w:p>
          <w:p>
            <w:pPr>
              <w:rPr>
                <w:rFonts w:ascii="Times New Roman" w:hAnsi="Times New Roman" w:cs="Times New Roman"/>
                <w:sz w:val="22"/>
                <w:szCs w:val="22"/>
                <w:lang w:val="en-GB"/>
              </w:rPr>
            </w:pPr>
            <w:r>
              <w:rPr>
                <w:rFonts w:ascii="Times New Roman" w:hAnsi="Times New Roman" w:cs="Times New Roman"/>
                <w:sz w:val="22"/>
                <w:szCs w:val="22"/>
                <w:lang w:val="en-GB"/>
              </w:rPr>
            </w:r>
            <w:r/>
          </w:p>
        </w:tc>
      </w:tr>
      <w:tr>
        <w:trPr>
          <w:trHeight w:val="703"/>
        </w:trPr>
        <w:tc>
          <w:tcPr>
            <w:shd w:val="clear" w:color="auto" w:fill="auto"/>
            <w:tcBorders>
              <w:left w:val="single" w:color="000000" w:sz="4" w:space="0"/>
              <w:top w:val="single" w:color="000000" w:sz="4" w:space="0"/>
              <w:right w:val="single" w:color="000000" w:sz="4" w:space="0"/>
              <w:bottom w:val="single" w:color="000000" w:sz="4" w:space="0"/>
            </w:tcBorders>
            <w:tcMar>
              <w:left w:w="85" w:type="dxa"/>
              <w:top w:w="0" w:type="dxa"/>
              <w:right w:w="85" w:type="dxa"/>
              <w:bottom w:w="0" w:type="dxa"/>
            </w:tcMar>
            <w:tcW w:w="2269" w:type="dxa"/>
            <w:vAlign w:val="center"/>
            <w:textDirection w:val="lrTb"/>
            <w:noWrap w:val="false"/>
          </w:tcPr>
          <w:p>
            <w:pPr>
              <w:rPr>
                <w:rFonts w:ascii="Times New Roman" w:hAnsi="Times New Roman" w:cs="Times New Roman"/>
                <w:sz w:val="22"/>
                <w:szCs w:val="22"/>
                <w:lang w:val="en-GB"/>
              </w:rPr>
            </w:pPr>
            <w:r>
              <w:rPr>
                <w:rFonts w:ascii="Times New Roman" w:hAnsi="Times New Roman" w:cs="Times New Roman"/>
                <w:sz w:val="22"/>
                <w:szCs w:val="22"/>
                <w:lang w:val="en-GB"/>
              </w:rPr>
              <w:t xml:space="preserve">Dual character</w:t>
            </w:r>
            <w:r/>
          </w:p>
        </w:tc>
        <w:tc>
          <w:tcPr>
            <w:shd w:val="clear" w:color="auto" w:fill="auto"/>
            <w:tcBorders>
              <w:left w:val="single" w:color="000000" w:sz="4" w:space="0"/>
              <w:top w:val="single" w:color="000000" w:sz="4" w:space="0"/>
              <w:right w:val="single" w:color="000000" w:sz="4" w:space="0"/>
              <w:bottom w:val="single" w:color="000000" w:sz="4" w:space="0"/>
            </w:tcBorders>
            <w:tcMar>
              <w:left w:w="85" w:type="dxa"/>
              <w:top w:w="0" w:type="dxa"/>
              <w:right w:w="85" w:type="dxa"/>
              <w:bottom w:w="0" w:type="dxa"/>
            </w:tcMar>
            <w:tcW w:w="8080" w:type="dxa"/>
            <w:textDirection w:val="lrTb"/>
            <w:noWrap w:val="false"/>
          </w:tcPr>
          <w:p>
            <w:pPr>
              <w:pStyle w:val="823"/>
              <w:tabs>
                <w:tab w:val="left" w:pos="708" w:leader="none"/>
              </w:tabs>
              <w:rPr>
                <w:rFonts w:ascii="Times New Roman" w:hAnsi="Times New Roman" w:cs="Times New Roman"/>
                <w:sz w:val="22"/>
                <w:szCs w:val="22"/>
                <w:lang w:val="en-GB"/>
              </w:rPr>
            </w:pPr>
            <w:r>
              <w:rPr>
                <w:rFonts w:ascii="Times New Roman" w:hAnsi="Times New Roman" w:cs="Times New Roman"/>
                <w:sz w:val="22"/>
                <w:szCs w:val="22"/>
                <w:lang w:val="en-GB"/>
              </w:rPr>
              <w:t xml:space="preserve">PRS4Def offers a strong support to Belgian </w:t>
            </w:r>
            <w:r>
              <w:rPr>
                <w:rFonts w:ascii="Times New Roman" w:hAnsi="Times New Roman" w:cs="Times New Roman"/>
                <w:sz w:val="22"/>
                <w:szCs w:val="22"/>
                <w:lang w:val="en-GB"/>
              </w:rPr>
              <w:t xml:space="preserve">Defense</w:t>
            </w:r>
            <w:r>
              <w:rPr>
                <w:rFonts w:ascii="Times New Roman" w:hAnsi="Times New Roman" w:cs="Times New Roman"/>
                <w:sz w:val="22"/>
                <w:szCs w:val="22"/>
                <w:lang w:val="en-GB"/>
              </w:rPr>
              <w:t xml:space="preserve"> and will raise awareness of the vulnerability and robustness of different GNSS navigation services. This expertise is also benevolent for critical infrastructures. The final set-up of Belgian CPA, in which Belgian </w:t>
            </w:r>
            <w:r>
              <w:rPr>
                <w:rFonts w:ascii="Times New Roman" w:hAnsi="Times New Roman" w:cs="Times New Roman"/>
                <w:sz w:val="22"/>
                <w:szCs w:val="22"/>
                <w:lang w:val="en-GB"/>
              </w:rPr>
              <w:t xml:space="preserve">Defense</w:t>
            </w:r>
            <w:r>
              <w:rPr>
                <w:rFonts w:ascii="Times New Roman" w:hAnsi="Times New Roman" w:cs="Times New Roman"/>
                <w:sz w:val="22"/>
                <w:szCs w:val="22"/>
                <w:lang w:val="en-GB"/>
              </w:rPr>
              <w:t xml:space="preserve"> will play an important role, will profit from the experience gained during PRS4Def.</w:t>
            </w:r>
            <w:r/>
          </w:p>
        </w:tc>
      </w:tr>
      <w:tr>
        <w:trPr/>
        <w:tc>
          <w:tcPr>
            <w:shd w:val="clear" w:color="auto" w:fill="auto"/>
            <w:tcBorders>
              <w:left w:val="single" w:color="000000" w:sz="4" w:space="0"/>
              <w:top w:val="single" w:color="000000" w:sz="4" w:space="0"/>
              <w:right w:val="single" w:color="000000" w:sz="4" w:space="0"/>
              <w:bottom w:val="single" w:color="000000" w:sz="4" w:space="0"/>
            </w:tcBorders>
            <w:tcMar>
              <w:left w:w="85" w:type="dxa"/>
              <w:top w:w="0" w:type="dxa"/>
              <w:right w:w="85" w:type="dxa"/>
              <w:bottom w:w="0" w:type="dxa"/>
            </w:tcMar>
            <w:tcW w:w="2269" w:type="dxa"/>
            <w:textDirection w:val="lrTb"/>
            <w:noWrap w:val="false"/>
          </w:tcPr>
          <w:p>
            <w:pPr>
              <w:rPr>
                <w:rFonts w:ascii="Times New Roman" w:hAnsi="Times New Roman" w:cs="Times New Roman"/>
                <w:sz w:val="22"/>
                <w:szCs w:val="22"/>
                <w:lang w:val="en-GB"/>
              </w:rPr>
            </w:pPr>
            <w:r>
              <w:rPr>
                <w:rFonts w:ascii="Times New Roman" w:hAnsi="Times New Roman" w:cs="Times New Roman"/>
                <w:sz w:val="22"/>
                <w:szCs w:val="22"/>
                <w:lang w:val="en-GB"/>
              </w:rPr>
            </w:r>
            <w:r/>
          </w:p>
          <w:p>
            <w:pPr>
              <w:rPr>
                <w:rFonts w:ascii="Times New Roman" w:hAnsi="Times New Roman" w:cs="Times New Roman"/>
                <w:sz w:val="22"/>
                <w:szCs w:val="22"/>
                <w:lang w:val="en-GB"/>
              </w:rPr>
            </w:pPr>
            <w:r>
              <w:rPr>
                <w:rFonts w:ascii="Times New Roman" w:hAnsi="Times New Roman" w:cs="Times New Roman"/>
                <w:sz w:val="22"/>
                <w:szCs w:val="22"/>
                <w:lang w:val="en-GB"/>
              </w:rPr>
              <w:t xml:space="preserve">Relevance for Defence</w:t>
            </w:r>
            <w:r/>
          </w:p>
          <w:p>
            <w:pPr>
              <w:rPr>
                <w:rFonts w:ascii="Times New Roman" w:hAnsi="Times New Roman" w:cs="Times New Roman"/>
                <w:sz w:val="22"/>
                <w:szCs w:val="22"/>
                <w:lang w:val="en-GB"/>
              </w:rPr>
            </w:pPr>
            <w:r>
              <w:rPr>
                <w:rFonts w:ascii="Times New Roman" w:hAnsi="Times New Roman" w:cs="Times New Roman"/>
                <w:sz w:val="22"/>
                <w:szCs w:val="22"/>
                <w:lang w:val="en-GB"/>
              </w:rPr>
            </w:r>
            <w:r/>
          </w:p>
        </w:tc>
        <w:tc>
          <w:tcPr>
            <w:shd w:val="clear" w:color="auto" w:fill="auto"/>
            <w:tcBorders>
              <w:left w:val="single" w:color="000000" w:sz="4" w:space="0"/>
              <w:top w:val="single" w:color="000000" w:sz="4" w:space="0"/>
              <w:right w:val="single" w:color="000000" w:sz="4" w:space="0"/>
              <w:bottom w:val="single" w:color="000000" w:sz="4" w:space="0"/>
            </w:tcBorders>
            <w:tcMar>
              <w:left w:w="85" w:type="dxa"/>
              <w:top w:w="0" w:type="dxa"/>
              <w:right w:w="85" w:type="dxa"/>
              <w:bottom w:w="0" w:type="dxa"/>
            </w:tcMar>
            <w:tcW w:w="8080" w:type="dxa"/>
            <w:textDirection w:val="lrTb"/>
            <w:noWrap w:val="false"/>
          </w:tcPr>
          <w:p>
            <w:pPr>
              <w:pStyle w:val="823"/>
              <w:tabs>
                <w:tab w:val="left" w:pos="708" w:leader="none"/>
              </w:tabs>
              <w:rPr>
                <w:rFonts w:ascii="Times New Roman" w:hAnsi="Times New Roman" w:cs="Times New Roman"/>
                <w:sz w:val="22"/>
                <w:szCs w:val="22"/>
                <w:lang w:val="en-GB"/>
              </w:rPr>
            </w:pPr>
            <w:r>
              <w:rPr>
                <w:rFonts w:ascii="Times New Roman" w:hAnsi="Times New Roman" w:cs="Times New Roman"/>
                <w:sz w:val="22"/>
                <w:szCs w:val="22"/>
                <w:lang w:val="en-GB"/>
              </w:rPr>
              <w:t xml:space="preserve">GNSS is directly and indirectly used in many weapon systems as a horizontal enabler for all kind of operations.</w:t>
            </w:r>
            <w:r/>
          </w:p>
          <w:p>
            <w:pPr>
              <w:pStyle w:val="823"/>
              <w:tabs>
                <w:tab w:val="left" w:pos="708" w:leader="none"/>
              </w:tabs>
              <w:rPr>
                <w:rFonts w:ascii="Times New Roman" w:hAnsi="Times New Roman" w:cs="Times New Roman"/>
                <w:sz w:val="22"/>
                <w:szCs w:val="22"/>
                <w:lang w:val="en-GB"/>
              </w:rPr>
            </w:pPr>
            <w:r>
              <w:rPr>
                <w:rFonts w:ascii="Times New Roman" w:hAnsi="Times New Roman" w:cs="Times New Roman"/>
                <w:sz w:val="22"/>
                <w:szCs w:val="22"/>
                <w:lang w:val="en-GB"/>
              </w:rPr>
            </w:r>
            <w:r/>
          </w:p>
        </w:tc>
      </w:tr>
      <w:tr>
        <w:trPr/>
        <w:tc>
          <w:tcPr>
            <w:shd w:val="clear" w:color="auto" w:fill="auto"/>
            <w:tcBorders>
              <w:left w:val="single" w:color="000000" w:sz="4" w:space="0"/>
              <w:top w:val="single" w:color="000000" w:sz="4" w:space="0"/>
              <w:right w:val="single" w:color="000000" w:sz="4" w:space="0"/>
              <w:bottom w:val="single" w:color="000000" w:sz="4" w:space="0"/>
            </w:tcBorders>
            <w:tcMar>
              <w:left w:w="85" w:type="dxa"/>
              <w:top w:w="0" w:type="dxa"/>
              <w:right w:w="85" w:type="dxa"/>
              <w:bottom w:w="0" w:type="dxa"/>
            </w:tcMar>
            <w:tcW w:w="2269" w:type="dxa"/>
            <w:textDirection w:val="lrTb"/>
            <w:noWrap w:val="false"/>
          </w:tcPr>
          <w:p>
            <w:pPr>
              <w:rPr>
                <w:rFonts w:ascii="Times New Roman" w:hAnsi="Times New Roman" w:cs="Times New Roman"/>
                <w:sz w:val="22"/>
                <w:szCs w:val="22"/>
                <w:lang w:val="en-GB"/>
              </w:rPr>
            </w:pPr>
            <w:r>
              <w:rPr>
                <w:rFonts w:ascii="Times New Roman" w:hAnsi="Times New Roman" w:cs="Times New Roman"/>
                <w:sz w:val="22"/>
                <w:szCs w:val="22"/>
                <w:lang w:val="en-GB"/>
              </w:rPr>
            </w:r>
            <w:r/>
          </w:p>
          <w:p>
            <w:pPr>
              <w:rPr>
                <w:rFonts w:ascii="Times New Roman" w:hAnsi="Times New Roman" w:cs="Times New Roman"/>
                <w:sz w:val="22"/>
                <w:szCs w:val="22"/>
                <w:lang w:val="en-GB"/>
              </w:rPr>
            </w:pPr>
            <w:r>
              <w:rPr>
                <w:rFonts w:ascii="Times New Roman" w:hAnsi="Times New Roman" w:cs="Times New Roman"/>
                <w:sz w:val="22"/>
                <w:szCs w:val="22"/>
                <w:lang w:val="en-GB"/>
              </w:rPr>
              <w:t xml:space="preserve">Partnerships</w:t>
            </w:r>
            <w:r/>
          </w:p>
          <w:p>
            <w:pPr>
              <w:rPr>
                <w:rFonts w:ascii="Times New Roman" w:hAnsi="Times New Roman" w:cs="Times New Roman"/>
                <w:sz w:val="22"/>
                <w:szCs w:val="22"/>
                <w:lang w:val="en-GB"/>
              </w:rPr>
            </w:pPr>
            <w:r>
              <w:rPr>
                <w:rFonts w:ascii="Times New Roman" w:hAnsi="Times New Roman" w:cs="Times New Roman"/>
                <w:sz w:val="22"/>
                <w:szCs w:val="22"/>
                <w:lang w:val="en-GB"/>
              </w:rPr>
            </w:r>
            <w:r/>
          </w:p>
        </w:tc>
        <w:tc>
          <w:tcPr>
            <w:shd w:val="clear" w:color="auto" w:fill="auto"/>
            <w:tcBorders>
              <w:left w:val="single" w:color="000000" w:sz="4" w:space="0"/>
              <w:top w:val="single" w:color="000000" w:sz="4" w:space="0"/>
              <w:right w:val="single" w:color="000000" w:sz="4" w:space="0"/>
              <w:bottom w:val="single" w:color="000000" w:sz="4" w:space="0"/>
            </w:tcBorders>
            <w:tcMar>
              <w:left w:w="85" w:type="dxa"/>
              <w:top w:w="0" w:type="dxa"/>
              <w:right w:w="85" w:type="dxa"/>
              <w:bottom w:w="0" w:type="dxa"/>
            </w:tcMar>
            <w:tcW w:w="8080" w:type="dxa"/>
            <w:textDirection w:val="lrTb"/>
            <w:noWrap w:val="false"/>
          </w:tcPr>
          <w:p>
            <w:pPr>
              <w:rPr>
                <w:rFonts w:ascii="Times New Roman" w:hAnsi="Times New Roman" w:cs="Times New Roman"/>
                <w:sz w:val="22"/>
                <w:szCs w:val="22"/>
                <w:lang w:val="en-GB"/>
              </w:rPr>
            </w:pPr>
            <w:r>
              <w:rPr>
                <w:rFonts w:ascii="Times New Roman" w:hAnsi="Times New Roman" w:cs="Times New Roman"/>
                <w:sz w:val="22"/>
                <w:szCs w:val="22"/>
                <w:lang w:val="en-GB"/>
              </w:rPr>
              <w:t xml:space="preserve">RMA-CISS, M3Systems and ACOS-Strat</w:t>
            </w:r>
            <w:r/>
          </w:p>
          <w:p>
            <w:pPr>
              <w:rPr>
                <w:rFonts w:ascii="Times New Roman" w:hAnsi="Times New Roman" w:cs="Times New Roman"/>
                <w:sz w:val="22"/>
                <w:szCs w:val="22"/>
                <w:lang w:val="en-GB"/>
              </w:rPr>
            </w:pPr>
            <w:r>
              <w:rPr>
                <w:rFonts w:ascii="Times New Roman" w:hAnsi="Times New Roman" w:cs="Times New Roman"/>
                <w:sz w:val="22"/>
                <w:szCs w:val="22"/>
                <w:lang w:val="en-GB"/>
              </w:rPr>
            </w:r>
            <w:r/>
          </w:p>
        </w:tc>
      </w:tr>
    </w:tbl>
    <w:p>
      <w:pPr>
        <w:rPr>
          <w:lang w:val="en-GB"/>
        </w:rPr>
      </w:pPr>
      <w:r>
        <w:rPr>
          <w:lang w:val="en-GB"/>
        </w:rPr>
      </w:r>
      <w:r/>
    </w:p>
    <w:p>
      <w:pPr>
        <w:ind w:left="4253" w:right="-2"/>
        <w:jc w:val="center"/>
        <w:tabs>
          <w:tab w:val="left" w:pos="1418" w:leader="none"/>
          <w:tab w:val="center" w:pos="1985" w:leader="none"/>
        </w:tabs>
        <w:rPr>
          <w:sz w:val="16"/>
          <w:szCs w:val="16"/>
          <w:highlight w:val="lightGray"/>
          <w:lang w:val="en-GB"/>
        </w:rPr>
      </w:pPr>
      <w:r/>
      <w:bookmarkStart w:id="49" w:name="Ann_D"/>
      <w:r/>
      <w:bookmarkEnd w:id="49"/>
      <w:r/>
      <w:r/>
    </w:p>
    <w:p>
      <w:pPr>
        <w:ind w:left="4253" w:right="-2"/>
        <w:jc w:val="center"/>
        <w:tabs>
          <w:tab w:val="left" w:pos="1418" w:leader="none"/>
          <w:tab w:val="center" w:pos="1985" w:leader="none"/>
        </w:tabs>
        <w:rPr>
          <w:sz w:val="16"/>
          <w:szCs w:val="16"/>
          <w:highlight w:val="lightGray"/>
          <w:lang w:val="en-GB"/>
        </w:rPr>
      </w:pPr>
      <w:r>
        <w:rPr>
          <w:sz w:val="16"/>
          <w:szCs w:val="16"/>
          <w:highlight w:val="lightGray"/>
          <w:lang w:val="en-GB"/>
        </w:rPr>
      </w:r>
      <w:r/>
    </w:p>
    <w:p>
      <w:pPr>
        <w:ind w:left="4253" w:right="-2"/>
        <w:jc w:val="center"/>
        <w:tabs>
          <w:tab w:val="left" w:pos="1418" w:leader="none"/>
          <w:tab w:val="center" w:pos="1985" w:leader="none"/>
        </w:tabs>
        <w:rPr>
          <w:sz w:val="16"/>
          <w:szCs w:val="16"/>
          <w:highlight w:val="lightGray"/>
          <w:lang w:val="en-GB"/>
        </w:rPr>
      </w:pPr>
      <w:r>
        <w:rPr>
          <w:sz w:val="16"/>
          <w:szCs w:val="16"/>
          <w:highlight w:val="lightGray"/>
          <w:lang w:val="en-GB"/>
        </w:rPr>
      </w:r>
      <w:r/>
    </w:p>
    <w:p>
      <w:pPr>
        <w:ind w:left="4253" w:right="-2"/>
        <w:jc w:val="center"/>
        <w:tabs>
          <w:tab w:val="left" w:pos="1418" w:leader="none"/>
          <w:tab w:val="center" w:pos="1985" w:leader="none"/>
        </w:tabs>
        <w:rPr>
          <w:sz w:val="16"/>
          <w:szCs w:val="16"/>
          <w:highlight w:val="lightGray"/>
          <w:lang w:val="en-GB"/>
        </w:rPr>
      </w:pPr>
      <w:r>
        <w:rPr>
          <w:sz w:val="16"/>
          <w:szCs w:val="16"/>
          <w:highlight w:val="lightGray"/>
          <w:lang w:val="en-GB"/>
        </w:rPr>
      </w:r>
      <w:r/>
    </w:p>
    <w:p>
      <w:pPr>
        <w:ind w:left="4253" w:right="-2"/>
        <w:jc w:val="center"/>
        <w:tabs>
          <w:tab w:val="left" w:pos="1418" w:leader="none"/>
          <w:tab w:val="center" w:pos="1985" w:leader="none"/>
        </w:tabs>
        <w:rPr>
          <w:lang w:val="en-GB"/>
        </w:rPr>
      </w:pPr>
      <w:r>
        <w:rPr>
          <w:highlight w:val="lightGray"/>
          <w:lang w:val="en-GB"/>
        </w:rPr>
        <w:br/>
        <w:t xml:space="preserve">Name</w:t>
      </w:r>
      <w:r/>
    </w:p>
    <w:p>
      <w:pPr>
        <w:ind w:left="4253" w:right="-2"/>
        <w:jc w:val="center"/>
        <w:tabs>
          <w:tab w:val="left" w:pos="1418" w:leader="none"/>
          <w:tab w:val="center" w:pos="1985" w:leader="none"/>
        </w:tabs>
        <w:rPr>
          <w:lang w:val="en-GB"/>
        </w:rPr>
      </w:pPr>
      <w:r>
        <w:rPr>
          <w:highlight w:val="lightGray"/>
          <w:lang w:val="en-GB"/>
        </w:rPr>
        <w:t xml:space="preserve">Rank</w:t>
      </w:r>
      <w:r/>
    </w:p>
    <w:p>
      <w:pPr>
        <w:ind w:left="4253" w:right="-2"/>
        <w:jc w:val="center"/>
        <w:tabs>
          <w:tab w:val="left" w:pos="1418" w:leader="none"/>
          <w:tab w:val="center" w:pos="1985" w:leader="none"/>
        </w:tabs>
        <w:rPr>
          <w:lang w:val="en-GB"/>
        </w:rPr>
      </w:pPr>
      <w:r>
        <w:rPr>
          <w:highlight w:val="lightGray"/>
          <w:lang w:val="en-GB"/>
        </w:rPr>
        <w:t xml:space="preserve">Function</w:t>
      </w:r>
      <w:r/>
    </w:p>
    <w:sectPr>
      <w:headerReference w:type="default" r:id="rId8"/>
      <w:headerReference w:type="first" r:id="rId9"/>
      <w:footerReference w:type="default" r:id="rId10"/>
      <w:footerReference w:type="first" r:id="rId11"/>
      <w:footnotePr/>
      <w:type w:val="continuous"/>
      <w:pgSz w:w="11906" w:h="16838" w:orient="portrait"/>
      <w:pgMar w:top="1104" w:right="1134" w:bottom="760" w:left="1418" w:header="851" w:footer="312"/>
      <w:pgNumType w:start="1"/>
      <w:cols w:num="1" w:sep="0" w:space="720" w:equalWidth="1"/>
      <w:docGrid w:linePitch="36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Olivier Desenfans" w:date="2020-03-14T23:52:00Z" w:initials="OD">
    <w:p w14:paraId="00000001" w14:textId="00000001">
      <w:pPr>
        <w:spacing w:line="240" w:after="0" w:lineRule="auto" w:before="0"/>
        <w:ind w:firstLine="0" w:left="0" w:right="0"/>
        <w:jc w:val="left"/>
      </w:pPr>
      <w:r>
        <w:rPr>
          <w:rFonts w:eastAsia="Arial" w:ascii="Arial" w:hAnsi="Arial" w:cs="Arial"/>
          <w:sz w:val="22"/>
        </w:rPr>
        <w:t xml:space="preserve">Sectoin to be reduced to 4 pages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000001" w15:done="0"/>
</w15:commentsEx>
</file>

<file path=word/commentsIds.xml><?xml version="1.0" encoding="utf-8"?>
<w16cid:commentsIds xmlns:mc="http://schemas.openxmlformats.org/markup-compatibility/2006" xmlns:w16cid="http://schemas.microsoft.com/office/word/2016/wordml/cid" mc:Ignorable="w16cid">
  <w16cid:commentId w16cid:paraId="00000001" w16cid:durableId="2217ECB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w:panose1 w:val="02020603050405020304"/>
  </w:font>
  <w:font w:name="Wingdings">
    <w:panose1 w:val="05010000000000000000"/>
  </w:font>
  <w:font w:name="Courier New">
    <w:panose1 w:val="02070309020205020404"/>
  </w:font>
  <w:font w:name="Sabon Next LT Pro">
    <w:panose1 w:val="02000506000000020003"/>
  </w:font>
  <w:font w:name="Symbol">
    <w:panose1 w:val="05010000000000000000"/>
  </w:font>
  <w:font w:name="Comic Sans MS">
    <w:panose1 w:val="030F0702030302020204"/>
  </w:font>
  <w:font w:name="Consolas">
    <w:panose1 w:val="020B0604020202020204"/>
  </w:font>
  <w:font w:name="Tahoma">
    <w:panose1 w:val="020B0604030504040204"/>
  </w:font>
  <w:font w:name="Dutch (scalable)">
    <w:panose1 w:val="02000506000000020003"/>
  </w:font>
  <w:font w:name="Arial">
    <w:panose1 w:val="020B0604020202020204"/>
  </w:font>
  <w:font w:name="Times New Roman">
    <w:panose1 w:val="020206030504050203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9570" w:type="dxa"/>
      <w:tblLook w:val="04A0" w:firstRow="1" w:lastRow="0" w:firstColumn="1" w:lastColumn="0" w:noHBand="0" w:noVBand="1"/>
    </w:tblPr>
    <w:tblGrid>
      <w:gridCol w:w="1101"/>
      <w:gridCol w:w="6945"/>
      <w:gridCol w:w="1524"/>
    </w:tblGrid>
    <w:tr>
      <w:trPr/>
      <w:tc>
        <w:tcPr>
          <w:shd w:val="clear" w:color="auto" w:fill="auto"/>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1101" w:type="dxa"/>
          <w:textDirection w:val="lrTb"/>
          <w:noWrap w:val="false"/>
        </w:tcPr>
        <w:p>
          <w:pPr>
            <w:pStyle w:val="823"/>
            <w:jc w:val="center"/>
          </w:pPr>
          <w:r/>
          <w:r/>
        </w:p>
      </w:tc>
      <w:tc>
        <w:tcPr>
          <w:shd w:val="clear" w:color="auto" w:fill="auto"/>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6945" w:type="dxa"/>
          <w:textDirection w:val="lrTb"/>
          <w:noWrap w:val="false"/>
        </w:tcPr>
        <w:p>
          <w:pPr>
            <w:pStyle w:val="823"/>
            <w:jc w:val="center"/>
            <w:rPr>
              <w:b/>
            </w:rPr>
          </w:pPr>
          <w:r>
            <w:rPr>
              <w:b/>
            </w:rPr>
          </w:r>
          <w:r/>
        </w:p>
        <w:p>
          <w:pPr>
            <w:pStyle w:val="823"/>
            <w:jc w:val="center"/>
            <w:rPr>
              <w:b/>
              <w:u w:val="single"/>
            </w:rPr>
          </w:pPr>
          <w:r>
            <w:rPr>
              <w:b/>
              <w:u w:val="single"/>
            </w:rPr>
          </w:r>
          <w:r/>
        </w:p>
      </w:tc>
      <w:tc>
        <w:tcPr>
          <w:shd w:val="clear" w:color="auto" w:fill="auto"/>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1524" w:type="dxa"/>
          <w:textDirection w:val="lrTb"/>
          <w:noWrap w:val="false"/>
        </w:tcPr>
        <w:p>
          <w:pPr>
            <w:pStyle w:val="823"/>
            <w:jc w:val="right"/>
          </w:pPr>
          <w:r/>
          <w:r/>
        </w:p>
      </w:tc>
    </w:tr>
  </w:tbl>
  <w:p>
    <w:pPr>
      <w:pStyle w:val="822"/>
      <w:ind w:right="360"/>
      <w:jc w:val="center"/>
    </w:pPr>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10063" w:type="dxa"/>
      <w:tblInd w:w="-459" w:type="dxa"/>
      <w:tblLook w:val="04A0" w:firstRow="1" w:lastRow="0" w:firstColumn="1" w:lastColumn="0" w:noHBand="0" w:noVBand="1"/>
    </w:tblPr>
    <w:tblGrid>
      <w:gridCol w:w="3925"/>
      <w:gridCol w:w="958"/>
      <w:gridCol w:w="3476"/>
      <w:gridCol w:w="1704"/>
    </w:tblGrid>
    <w:tr>
      <w:trPr>
        <w:trHeight w:val="1358"/>
      </w:trPr>
      <w:tc>
        <w:tcPr>
          <w:shd w:val="clear" w:color="auto" w:fill="auto"/>
          <w:tcBorders>
            <w:left w:val="none" w:color="000000" w:sz="4" w:space="0"/>
            <w:top w:val="single" w:color="000000" w:sz="4" w:space="0"/>
            <w:right w:val="none" w:color="000000" w:sz="4" w:space="0"/>
            <w:bottom w:val="none" w:color="000000" w:sz="4" w:space="0"/>
          </w:tcBorders>
          <w:tcMar>
            <w:left w:w="108" w:type="dxa"/>
            <w:top w:w="0" w:type="dxa"/>
            <w:right w:w="108" w:type="dxa"/>
            <w:bottom w:w="0" w:type="dxa"/>
          </w:tcMar>
          <w:tcW w:w="4111" w:type="dxa"/>
          <w:textDirection w:val="lrTb"/>
          <w:noWrap w:val="false"/>
        </w:tcPr>
        <w:p>
          <w:pPr>
            <w:pStyle w:val="822"/>
            <w:spacing w:before="60"/>
            <w:tabs>
              <w:tab w:val="left" w:pos="340" w:leader="none"/>
              <w:tab w:val="left" w:pos="369" w:leader="none"/>
              <w:tab w:val="left" w:pos="1418" w:leader="none"/>
            </w:tabs>
            <w:rPr>
              <w:sz w:val="20"/>
            </w:rPr>
          </w:pPr>
          <w:r>
            <w:rPr>
              <w:sz w:val="20"/>
            </w:rPr>
            <w:t xml:space="preserve">Correspondent: </w:t>
          </w:r>
          <w:r>
            <w:rPr>
              <w:sz w:val="20"/>
            </w:rPr>
            <w:br/>
            <w:t xml:space="preserve">Graad </w:t>
          </w:r>
          <w:r>
            <w:rPr>
              <w:sz w:val="20"/>
            </w:rPr>
            <w:br/>
            <w:t xml:space="preserve">Tel: 02/   of   9- </w:t>
          </w:r>
          <w:r>
            <w:rPr>
              <w:sz w:val="20"/>
            </w:rPr>
            <w:br/>
            <w:t xml:space="preserve">Fax: 02/  of   9- </w:t>
          </w:r>
          <w:r>
            <w:rPr>
              <w:sz w:val="20"/>
            </w:rPr>
            <w:br/>
            <w:t xml:space="preserve">E-mail: </w:t>
          </w:r>
          <w:r/>
        </w:p>
      </w:tc>
      <w:tc>
        <w:tcPr>
          <w:shd w:val="clear" w:color="auto" w:fill="auto"/>
          <w:tcBorders>
            <w:left w:val="none" w:color="000000" w:sz="4" w:space="0"/>
            <w:top w:val="single" w:color="000000" w:sz="4" w:space="0"/>
            <w:right w:val="none" w:color="000000" w:sz="4" w:space="0"/>
            <w:bottom w:val="none" w:color="000000" w:sz="4" w:space="0"/>
          </w:tcBorders>
          <w:tcMar>
            <w:left w:w="108" w:type="dxa"/>
            <w:top w:w="0" w:type="dxa"/>
            <w:right w:w="108" w:type="dxa"/>
            <w:bottom w:w="0" w:type="dxa"/>
          </w:tcMar>
          <w:tcW w:w="992" w:type="dxa"/>
          <w:textDirection w:val="lrTb"/>
          <w:noWrap w:val="false"/>
        </w:tcPr>
        <w:p>
          <w:pPr>
            <w:pStyle w:val="822"/>
            <w:jc w:val="center"/>
            <w:rPr>
              <w:sz w:val="20"/>
            </w:rPr>
          </w:pPr>
          <w:r>
            <w:rPr>
              <w:sz w:val="20"/>
            </w:rPr>
            <w:t xml:space="preserve"> </w:t>
          </w:r>
          <w:r/>
        </w:p>
      </w:tc>
      <w:tc>
        <w:tcPr>
          <w:shd w:val="clear" w:color="auto" w:fill="auto"/>
          <w:tcBorders>
            <w:left w:val="none" w:color="000000" w:sz="4" w:space="0"/>
            <w:top w:val="single" w:color="000000" w:sz="4" w:space="0"/>
            <w:right w:val="none" w:color="000000" w:sz="4" w:space="0"/>
            <w:bottom w:val="none" w:color="000000" w:sz="4" w:space="0"/>
          </w:tcBorders>
          <w:tcMar>
            <w:left w:w="108" w:type="dxa"/>
            <w:top w:w="0" w:type="dxa"/>
            <w:right w:w="108" w:type="dxa"/>
            <w:bottom w:w="0" w:type="dxa"/>
          </w:tcMar>
          <w:tcW w:w="3685" w:type="dxa"/>
          <w:textDirection w:val="lrTb"/>
          <w:noWrap w:val="false"/>
        </w:tcPr>
        <w:p>
          <w:pPr>
            <w:pStyle w:val="822"/>
            <w:jc w:val="center"/>
            <w:rPr>
              <w:sz w:val="20"/>
            </w:rPr>
          </w:pPr>
          <w:r>
            <w:rPr>
              <w:sz w:val="20"/>
            </w:rPr>
            <w:t xml:space="preserve">Dienst</w:t>
          </w:r>
          <w:r/>
        </w:p>
        <w:p>
          <w:pPr>
            <w:pStyle w:val="822"/>
            <w:jc w:val="center"/>
            <w:rPr>
              <w:sz w:val="20"/>
            </w:rPr>
          </w:pPr>
          <w:r>
            <w:rPr>
              <w:sz w:val="20"/>
            </w:rPr>
          </w:r>
          <w:r/>
        </w:p>
        <w:p>
          <w:pPr>
            <w:pStyle w:val="822"/>
            <w:jc w:val="center"/>
            <w:rPr>
              <w:sz w:val="20"/>
            </w:rPr>
          </w:pPr>
          <w:r>
            <w:rPr>
              <w:sz w:val="20"/>
            </w:rPr>
            <w:t xml:space="preserve">Adres</w:t>
          </w:r>
          <w:r/>
        </w:p>
      </w:tc>
      <w:tc>
        <w:tcPr>
          <w:shd w:val="clear" w:color="auto" w:fill="auto"/>
          <w:tcBorders>
            <w:left w:val="none" w:color="000000" w:sz="4" w:space="0"/>
            <w:top w:val="single" w:color="000000" w:sz="4" w:space="0"/>
            <w:right w:val="none" w:color="000000" w:sz="4" w:space="0"/>
            <w:bottom w:val="none" w:color="000000" w:sz="4" w:space="0"/>
          </w:tcBorders>
          <w:tcMar>
            <w:left w:w="108" w:type="dxa"/>
            <w:top w:w="0" w:type="dxa"/>
            <w:right w:w="108" w:type="dxa"/>
            <w:bottom w:w="0" w:type="dxa"/>
          </w:tcMar>
          <w:tcW w:w="1275" w:type="dxa"/>
          <w:textDirection w:val="lrTb"/>
          <w:noWrap w:val="false"/>
        </w:tcPr>
        <w:p>
          <w:pPr>
            <w:pStyle w:val="822"/>
            <w:jc w:val="center"/>
          </w:pPr>
          <w:r/>
          <w:r/>
        </w:p>
        <w:p>
          <w:pPr>
            <w:pStyle w:val="822"/>
            <w:jc w:val="center"/>
            <w:rPr>
              <w:sz w:val="20"/>
            </w:rPr>
          </w:pPr>
          <w:r>
            <mc:AlternateContent>
              <mc:Choice Requires="wpg">
                <w:drawing>
                  <wp:inline xmlns:wp="http://schemas.openxmlformats.org/drawingml/2006/wordprocessingDrawing" distT="0" distB="0" distL="0" distR="0">
                    <wp:extent cx="718185" cy="531495"/>
                    <wp:effectExtent l="0" t="0" r="0" b="0"/>
                    <wp:docPr id="1" name="Picture1" hidden="false"/>
                    <wp:cNvGraphicFramePr/>
                    <a:graphic xmlns:a="http://schemas.openxmlformats.org/drawingml/2006/main">
                      <a:graphicData uri="http://schemas.openxmlformats.org/drawingml/2006/picture">
                        <pic:pic xmlns:pic="http://schemas.openxmlformats.org/drawingml/2006/picture">
                          <pic:nvPicPr>
                            <pic:cNvPr id="6" name="Picture1" hidden="0"/>
                            <pic:cNvPicPr/>
                          </pic:nvPicPr>
                          <pic:blipFill>
                            <a:blip r:embed="rId1"/>
                            <a:stretch/>
                          </pic:blipFill>
                          <pic:spPr bwMode="auto">
                            <a:xfrm>
                              <a:off x="0" y="0"/>
                              <a:ext cx="718185" cy="531495"/>
                            </a:xfrm>
                            <a:prstGeom prst="rect">
                              <a:avLst/>
                            </a:prstGeom>
                            <a:noFill/>
                            <a:ln w="12700">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56.5pt;height:41.9pt;" strokeweight="1.00pt">
                    <v:path textboxrect="0,0,0,0"/>
                    <v:imagedata r:id="rId1" o:title=""/>
                  </v:shape>
                </w:pict>
              </mc:Fallback>
            </mc:AlternateContent>
          </w:r>
          <w:r/>
        </w:p>
      </w:tc>
    </w:tr>
  </w:tbl>
  <w:p>
    <w:pPr>
      <w:pStyle w:val="822"/>
      <w:rPr>
        <w:sz w:val="20"/>
      </w:rPr>
    </w:pPr>
    <w:r>
      <w:rPr>
        <w:sz w:val="20"/>
      </w:r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p14">
  <w:footnote w:type="separator" w:id="-1">
    <w:p>
      <w:r>
        <w:separator/>
      </w:r>
      <w:r/>
    </w:p>
  </w:footnote>
  <w:footnote w:type="continuationSeparator" w:id="0">
    <w:p>
      <w:r>
        <w:continuationSeparator/>
      </w:r>
      <w:r/>
    </w:p>
  </w:footnote>
  <w:footnote w:id="1">
    <w:p>
      <w:pPr>
        <w:pStyle w:val="835"/>
      </w:pPr>
      <w:r>
        <w:rPr>
          <w:rStyle w:val="842"/>
        </w:rPr>
        <w:footnoteRef/>
      </w:r>
      <w:r>
        <w:t xml:space="preserve"> </w:t>
      </w:r>
      <w:r>
        <w:rPr>
          <w:szCs w:val="20"/>
        </w:rPr>
        <w:t xml:space="preserve">“European space community steps up to Security and Defense.”</w:t>
      </w:r>
      <w:r/>
    </w:p>
  </w:footnote>
  <w:footnote w:id="2">
    <w:p>
      <w:pPr>
        <w:pStyle w:val="835"/>
      </w:pPr>
      <w:r>
        <w:rPr>
          <w:rStyle w:val="842"/>
        </w:rPr>
        <w:footnoteRef/>
      </w:r>
      <w:r>
        <w:t xml:space="preserve"> Spoofing can be subdivided in </w:t>
      </w:r>
      <w:r>
        <w:rPr>
          <w:i/>
        </w:rPr>
        <w:t xml:space="preserve">measurement spoofing</w:t>
      </w:r>
      <w:r>
        <w:t xml:space="preserve"> or mimicking the broadcasted satellite signals and </w:t>
      </w:r>
      <w:r>
        <w:rPr>
          <w:i/>
        </w:rPr>
        <w:t xml:space="preserve">data spoofing</w:t>
      </w:r>
      <w:r>
        <w:t xml:space="preserve"> which introduces incorrect digital data into the receiver.</w:t>
      </w:r>
      <w:r/>
    </w:p>
  </w:footnote>
  <w:footnote w:id="3">
    <w:p>
      <w:pPr>
        <w:pStyle w:val="835"/>
      </w:pPr>
      <w:r>
        <w:rPr>
          <w:rStyle w:val="842"/>
        </w:rPr>
        <w:footnoteRef/>
      </w:r>
      <w:r>
        <w:t xml:space="preserve"> Nicolas GÉRÔME, “Rapport meeting CT Joint Space nr.2.”</w:t>
      </w:r>
      <w:r/>
    </w:p>
  </w:footnote>
  <w:footnote w:id="4">
    <w:p>
      <w:pPr>
        <w:pStyle w:val="835"/>
      </w:pPr>
      <w:r>
        <w:rPr>
          <w:rStyle w:val="842"/>
        </w:rPr>
        <w:footnoteRef/>
      </w:r>
      <w:r>
        <w:t xml:space="preserve"> “Double trouble: GNSS over-reliance and its costs.”</w:t>
      </w:r>
      <w:r/>
    </w:p>
  </w:footnote>
  <w:footnote w:id="5">
    <w:p>
      <w:pPr>
        <w:pStyle w:val="835"/>
      </w:pPr>
      <w:r>
        <w:rPr>
          <w:rStyle w:val="842"/>
        </w:rPr>
        <w:footnoteRef/>
      </w:r>
      <w:r>
        <w:t xml:space="preserve"> FOUO, “National risk estimate: Risks to U.S. critical infrastructure from Global Positioning System disruptions.”</w:t>
      </w:r>
      <w:r/>
    </w:p>
  </w:footnote>
  <w:footnote w:id="6">
    <w:p>
      <w:pPr>
        <w:pStyle w:val="835"/>
      </w:pPr>
      <w:r>
        <w:rPr>
          <w:rStyle w:val="842"/>
        </w:rPr>
        <w:footnoteRef/>
      </w:r>
      <w:r>
        <w:t xml:space="preserve"> RNTF, *</w:t>
      </w:r>
      <w:r>
        <w:rPr>
          <w:i/>
        </w:rPr>
        <w:t xml:space="preserve">Prioritizing Dangers to the United States from Threats to GPS - Ranking Risks and Proposed Mitigations</w:t>
      </w:r>
      <w:r>
        <w:t xml:space="preserve">*</w:t>
      </w:r>
      <w:r/>
    </w:p>
  </w:footnote>
  <w:footnote w:id="7">
    <w:p>
      <w:pPr>
        <w:pStyle w:val="835"/>
      </w:pPr>
      <w:r>
        <w:rPr>
          <w:rStyle w:val="842"/>
        </w:rPr>
        <w:footnoteRef/>
      </w:r>
      <w:r>
        <w:t xml:space="preserve"> Ryan Browne, “Russia jammed GPS during major NATO military exercise with US troops.”</w:t>
      </w:r>
      <w:r/>
    </w:p>
  </w:footnote>
  <w:footnote w:id="8">
    <w:p>
      <w:pPr>
        <w:pStyle w:val="835"/>
      </w:pPr>
      <w:r>
        <w:rPr>
          <w:rStyle w:val="842"/>
        </w:rPr>
        <w:footnoteRef/>
      </w:r>
      <w:r>
        <w:t xml:space="preserve"> “European space community steps up to Security and Defense.”</w:t>
      </w:r>
      <w:r/>
    </w:p>
  </w:footnote>
  <w:footnote w:id="9">
    <w:p>
      <w:pPr>
        <w:pStyle w:val="835"/>
      </w:pPr>
      <w:r>
        <w:rPr>
          <w:rStyle w:val="842"/>
        </w:rPr>
        <w:footnoteRef/>
      </w:r>
      <w:r>
        <w:t xml:space="preserve"> “PRS – the future is bright!”</w:t>
      </w:r>
      <w:r/>
    </w:p>
  </w:footnote>
  <w:footnote w:id="10">
    <w:p>
      <w:pPr>
        <w:pStyle w:val="835"/>
      </w:pPr>
      <w:r>
        <w:rPr>
          <w:rStyle w:val="842"/>
        </w:rPr>
        <w:footnoteRef/>
      </w:r>
      <w:r>
        <w:t xml:space="preserve"> “Space is an enabler of security and defense.”</w:t>
      </w:r>
      <w:r/>
    </w:p>
  </w:footnote>
  <w:footnote w:id="11">
    <w:p>
      <w:pPr>
        <w:pStyle w:val="835"/>
      </w:pPr>
      <w:r>
        <w:rPr>
          <w:rStyle w:val="842"/>
        </w:rPr>
        <w:footnoteRef/>
      </w:r>
      <w:r>
        <w:t xml:space="preserve"> “EU space infrastructure guarantees leadership in security and defense.”</w:t>
      </w:r>
      <w:r/>
    </w:p>
  </w:footnote>
  <w:footnote w:id="12">
    <w:p>
      <w:pPr>
        <w:pStyle w:val="835"/>
      </w:pPr>
      <w:r>
        <w:rPr>
          <w:rStyle w:val="842"/>
        </w:rPr>
        <w:footnoteRef/>
      </w:r>
      <w:r>
        <w:t xml:space="preserve"> “The security factor.”</w:t>
      </w:r>
      <w:r/>
    </w:p>
  </w:footnote>
  <w:footnote w:id="13">
    <w:p>
      <w:pPr>
        <w:pStyle w:val="835"/>
      </w:pPr>
      <w:r>
        <w:rPr>
          <w:rStyle w:val="842"/>
        </w:rPr>
        <w:footnoteRef/>
      </w:r>
      <w:r>
        <w:t xml:space="preserve"> “The GSMC: An integral part of the Galileo infrastructure </w:t>
      </w:r>
      <m:oMath>
        <m:r>
          <w:rPr>
            <w:rFonts w:ascii="Cambria Math" w:hAnsi="Cambria Math"/>
          </w:rPr>
          <m:rPr/>
          <m:t>|</m:t>
        </m:r>
      </m:oMath>
      <w:r>
        <w:t xml:space="preserve"> European GNSS Service Centre.”</w:t>
      </w:r>
      <w:r/>
    </w:p>
  </w:footnote>
  <w:footnote w:id="14">
    <w:p>
      <w:pPr>
        <w:pStyle w:val="835"/>
      </w:pPr>
      <w:r>
        <w:rPr>
          <w:rStyle w:val="842"/>
        </w:rPr>
        <w:footnoteRef/>
      </w:r>
      <w:r>
        <w:t xml:space="preserve"> The official date for Full Operational Capability (FOC) is 2020 but will most likely slip up to 2022.</w:t>
      </w:r>
      <w:r/>
    </w:p>
  </w:footnote>
  <w:footnote w:id="15">
    <w:p>
      <w:pPr>
        <w:pStyle w:val="835"/>
      </w:pPr>
      <w:r>
        <w:rPr>
          <w:rStyle w:val="842"/>
        </w:rPr>
        <w:footnoteRef/>
      </w:r>
      <w:r>
        <w:t xml:space="preserve"> Dumville, *</w:t>
      </w:r>
      <w:r>
        <w:rPr>
          <w:i/>
        </w:rPr>
        <w:t xml:space="preserve">Standardisation of Gnssthreat Reporting and Receiver Testing Through International Knowledge Exchange, Experimentation and Exploitation. STRIKE-3, final Report</w:t>
      </w:r>
      <w:r>
        <w:t xml:space="preserve">*</w:t>
      </w:r>
      <w:r/>
    </w:p>
  </w:footnote>
  <w:footnote w:id="16">
    <w:p>
      <w:pPr>
        <w:pStyle w:val="835"/>
      </w:pPr>
      <w:r>
        <w:rPr>
          <w:rStyle w:val="842"/>
        </w:rPr>
        <w:footnoteRef/>
      </w:r>
      <w:r>
        <w:t xml:space="preserve"> 3PfD-Consortium, “PRS Pilot Project for Demonstrations.”</w:t>
      </w:r>
      <w:r/>
    </w:p>
  </w:footnote>
  <w:footnote w:id="17">
    <w:p>
      <w:pPr>
        <w:pStyle w:val="835"/>
      </w:pPr>
      <w:r>
        <w:rPr>
          <w:rStyle w:val="842"/>
        </w:rPr>
        <w:footnoteRef/>
      </w:r>
      <w:r>
        <w:t xml:space="preserve"> PRS Operational Scenario (POS) can not be detailed in the scope of this document.</w:t>
      </w:r>
      <w:r/>
    </w:p>
  </w:footnote>
  <w:footnote w:id="18">
    <w:p>
      <w:pPr>
        <w:pStyle w:val="835"/>
      </w:pPr>
      <w:r>
        <w:rPr>
          <w:rStyle w:val="842"/>
        </w:rPr>
        <w:footnoteRef/>
      </w:r>
      <w:r>
        <w:t xml:space="preserve"> AntwerpSpace, with financial support from BELSPO, will develop a Belgian PRS Security Module and a PRS receiver board.</w:t>
      </w:r>
      <w:r/>
    </w:p>
  </w:footnote>
  <w:footnote w:id="19">
    <w:p>
      <w:pPr>
        <w:pStyle w:val="835"/>
      </w:pPr>
      <w:r>
        <w:rPr>
          <w:rStyle w:val="842"/>
        </w:rPr>
        <w:footnoteRef/>
      </w:r>
      <w:r>
        <w:t xml:space="preserve"> “EU Radio Navigation Solution (EURAS) </w:t>
      </w:r>
      <m:oMath>
        <m:r>
          <w:rPr>
            <w:rFonts w:ascii="Cambria Math" w:hAnsi="Cambria Math"/>
          </w:rPr>
          <m:rPr/>
          <m:t>|</m:t>
        </m:r>
      </m:oMath>
      <w:r>
        <w:t xml:space="preserve"> PESCO.”</w:t>
      </w:r>
      <w:r/>
    </w:p>
  </w:footnote>
  <w:footnote w:id="20">
    <w:p>
      <w:pPr>
        <w:pStyle w:val="835"/>
      </w:pPr>
      <w:r>
        <w:rPr>
          <w:rStyle w:val="842"/>
        </w:rPr>
        <w:footnoteRef/>
      </w:r>
      <w:r>
        <w:t xml:space="preserve"> “Development of European standardized and sovereign Galileo PRS navigation receiver capabilities compatible with GPS/PRS solution for military purposes.”</w:t>
      </w:r>
      <w:r/>
    </w:p>
  </w:footnote>
  <w:footnote w:id="21">
    <w:p>
      <w:pPr>
        <w:pStyle w:val="835"/>
      </w:pPr>
      <w:r>
        <w:rPr>
          <w:rStyle w:val="842"/>
        </w:rPr>
        <w:footnoteRef/>
      </w:r>
      <w:r>
        <w:t xml:space="preserve"> Belgian financing for national industries partic</w:t>
      </w:r>
      <w:r>
        <w:t xml:space="preserve">ipating in the consortium (AntwerpSpace) is guaranteed by BELSPO around 5 MEUR. This amount is foreseen to support the first bullet of Belgian intentions (PRS Security Module &amp; PRS receiver board). During this time he attended the following working groups:</w:t>
      </w:r>
      <w:r/>
    </w:p>
  </w:footnote>
  <w:footnote w:id="22">
    <w:p>
      <w:pPr>
        <w:pStyle w:val="835"/>
      </w:pPr>
      <w:r>
        <w:rPr>
          <w:rStyle w:val="842"/>
        </w:rPr>
        <w:footnoteRef/>
      </w:r>
      <w:r>
        <w:t xml:space="preserve"> “Constellation Information </w:t>
      </w:r>
      <m:oMath>
        <m:r>
          <w:rPr>
            <w:rFonts w:ascii="Cambria Math" w:hAnsi="Cambria Math"/>
          </w:rPr>
          <m:rPr/>
          <m:t>|</m:t>
        </m:r>
      </m:oMath>
      <w:r>
        <w:t xml:space="preserve"> European GNSS Service Centre.”</w:t>
      </w:r>
      <w:r/>
    </w:p>
  </w:footnote>
  <w:footnote w:id="23">
    <w:p>
      <w:pPr>
        <w:pStyle w:val="835"/>
      </w:pPr>
      <w:r>
        <w:rPr>
          <w:rStyle w:val="842"/>
        </w:rPr>
        <w:footnoteRef/>
      </w:r>
      <w:r>
        <w:t xml:space="preserve"> “Directions 2019: Galileo moves toward FOC - GPS World.”</w:t>
      </w:r>
      <w:r/>
    </w:p>
  </w:footnote>
  <w:footnote w:id="24">
    <w:p>
      <w:pPr>
        <w:pStyle w:val="835"/>
      </w:pPr>
      <w:r>
        <w:rPr>
          <w:rStyle w:val="842"/>
        </w:rPr>
        <w:footnoteRef/>
      </w:r>
      <w:r>
        <w:t xml:space="preserve"> “GSA supporting development of all PRS user segments </w:t>
      </w:r>
      <m:oMath>
        <m:r>
          <w:rPr>
            <w:rFonts w:ascii="Cambria Math" w:hAnsi="Cambria Math"/>
          </w:rPr>
          <m:rPr/>
          <m:t>|</m:t>
        </m:r>
      </m:oMath>
      <w:r>
        <w:t xml:space="preserve"> GALILEO.”</w:t>
      </w:r>
      <w:r/>
    </w:p>
  </w:footnote>
  <w:footnote w:id="25">
    <w:p>
      <w:pPr>
        <w:pStyle w:val="835"/>
      </w:pPr>
      <w:r>
        <w:rPr>
          <w:rStyle w:val="842"/>
        </w:rPr>
        <w:footnoteRef/>
      </w:r>
      <w:r>
        <w:t xml:space="preserve"> The Standard Positioning Service (SPS) is used in almost all civil geo-location, navigation and timing applications and is based on the civil signals from the legacy GPS system.</w:t>
      </w:r>
      <w:r/>
    </w:p>
  </w:footnote>
  <w:footnote w:id="26">
    <w:p>
      <w:pPr>
        <w:pStyle w:val="835"/>
      </w:pPr>
      <w:r>
        <w:rPr>
          <w:rStyle w:val="842"/>
        </w:rPr>
        <w:footnoteRef/>
      </w:r>
      <w:r>
        <w:t xml:space="preserve"> Dumville, *</w:t>
      </w:r>
      <w:r>
        <w:rPr>
          <w:i/>
        </w:rPr>
        <w:t xml:space="preserve">Standardisation of GNSS Threat reporting and Receiver testing through International Knowledge Exchange , Experimentation and Exploitation - STRIKE3</w:t>
      </w:r>
      <w:r>
        <w:t xml:space="preserve">*</w:t>
      </w:r>
      <w:r/>
    </w:p>
  </w:footnote>
  <w:footnote w:id="27">
    <w:p>
      <w:pPr>
        <w:pStyle w:val="835"/>
      </w:pPr>
      <w:r>
        <w:rPr>
          <w:rStyle w:val="842"/>
        </w:rPr>
        <w:footnoteRef/>
      </w:r>
      <w:r>
        <w:t xml:space="preserve"> Rutkowski, “Critical Infrastructure in the 21st Century (GNSS &amp; PNT Solutions).”</w:t>
      </w:r>
      <w:r/>
    </w:p>
  </w:footnote>
  <w:footnote w:id="28">
    <w:p>
      <w:pPr>
        <w:pStyle w:val="835"/>
      </w:pPr>
      <w:r>
        <w:rPr>
          <w:rStyle w:val="842"/>
        </w:rPr>
        <w:footnoteRef/>
      </w:r>
      <w:r>
        <w:t xml:space="preserve"> PRS Participants trials in IOV</w:t>
      </w:r>
      <w:r/>
    </w:p>
  </w:footnote>
  <w:footnote w:id="29">
    <w:p>
      <w:pPr>
        <w:pStyle w:val="835"/>
      </w:pPr>
      <w:r>
        <w:rPr>
          <w:rStyle w:val="842"/>
        </w:rPr>
        <w:footnoteRef/>
      </w:r>
      <w:r>
        <w:t xml:space="preserve"> France also made a presentation but withheld all information about the type of measurements or tests performed during the ISVC.</w:t>
      </w:r>
      <w:r/>
    </w:p>
  </w:footnote>
  <w:footnote w:id="30">
    <w:p>
      <w:pPr>
        <w:pStyle w:val="835"/>
      </w:pPr>
      <w:r>
        <w:rPr>
          <w:rStyle w:val="842"/>
        </w:rPr>
        <w:footnoteRef/>
      </w:r>
      <w:r>
        <w:t xml:space="preserve"> The Aeronautics and Defense Division of </w:t>
      </w:r>
      <w:r>
        <w:t xml:space="preserve">Septentrio</w:t>
      </w:r>
      <w:r>
        <w:t xml:space="preserve"> has recently been acquired by </w:t>
      </w:r>
      <w:r>
        <w:t xml:space="preserve">AntwerpSpace</w:t>
      </w:r>
      <w:r>
        <w:t xml:space="preserve">. The relocation is not yet </w:t>
      </w:r>
      <w:r>
        <w:t xml:space="preserve">finalised</w:t>
      </w:r>
      <w:r>
        <w:t xml:space="preserve"> so that the contact details of </w:t>
      </w:r>
      <w:r>
        <w:t xml:space="preserve">Mr</w:t>
      </w:r>
      <w:r>
        <w:t xml:space="preserve"> Wilms are still those of its former employer.</w:t>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W w:w="9570" w:type="dxa"/>
      <w:tblLook w:val="04A0" w:firstRow="1" w:lastRow="0" w:firstColumn="1" w:lastColumn="0" w:noHBand="0" w:noVBand="1"/>
    </w:tblPr>
    <w:tblGrid>
      <w:gridCol w:w="1101"/>
      <w:gridCol w:w="6945"/>
      <w:gridCol w:w="1524"/>
    </w:tblGrid>
    <w:tr>
      <w:trPr/>
      <w:tc>
        <w:tcPr>
          <w:shd w:val="clear" w:color="auto" w:fill="auto"/>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1101" w:type="dxa"/>
          <w:textDirection w:val="lrTb"/>
          <w:noWrap w:val="false"/>
        </w:tcPr>
        <w:p>
          <w:pPr>
            <w:pStyle w:val="823"/>
            <w:jc w:val="center"/>
          </w:pPr>
          <w:r/>
          <w:r/>
        </w:p>
      </w:tc>
      <w:tc>
        <w:tcPr>
          <w:shd w:val="clear" w:color="auto" w:fill="auto"/>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6945" w:type="dxa"/>
          <w:textDirection w:val="lrTb"/>
          <w:noWrap w:val="false"/>
        </w:tcPr>
        <w:p>
          <w:pPr>
            <w:pStyle w:val="823"/>
            <w:jc w:val="center"/>
            <w:rPr>
              <w:b/>
            </w:rPr>
          </w:pPr>
          <w:r>
            <w:rPr>
              <w:b/>
            </w:rPr>
          </w:r>
          <w:r/>
        </w:p>
        <w:p>
          <w:pPr>
            <w:pStyle w:val="823"/>
            <w:jc w:val="center"/>
            <w:rPr>
              <w:b/>
              <w:u w:val="single"/>
            </w:rPr>
          </w:pPr>
          <w:r>
            <w:rPr>
              <w:b/>
              <w:u w:val="single"/>
            </w:rPr>
          </w:r>
          <w:r/>
        </w:p>
      </w:tc>
      <w:tc>
        <w:tcPr>
          <w:shd w:val="clear" w:color="auto" w:fill="auto"/>
          <w:tcBorders>
            <w:left w:val="none" w:color="000000" w:sz="4" w:space="0"/>
            <w:top w:val="none" w:color="000000" w:sz="4" w:space="0"/>
            <w:right w:val="none" w:color="000000" w:sz="4" w:space="0"/>
            <w:bottom w:val="none" w:color="000000" w:sz="4" w:space="0"/>
          </w:tcBorders>
          <w:tcMar>
            <w:left w:w="108" w:type="dxa"/>
            <w:top w:w="0" w:type="dxa"/>
            <w:right w:w="108" w:type="dxa"/>
            <w:bottom w:w="0" w:type="dxa"/>
          </w:tcMar>
          <w:tcW w:w="1524" w:type="dxa"/>
          <w:textDirection w:val="lrTb"/>
          <w:noWrap w:val="false"/>
        </w:tcPr>
        <w:p>
          <w:pPr>
            <w:pStyle w:val="823"/>
            <w:jc w:val="right"/>
          </w:pPr>
          <w:r>
            <w:t xml:space="preserve">-</w:t>
          </w:r>
          <w:r>
            <w:rPr>
              <w:rStyle w:val="840"/>
            </w:rPr>
            <w:fldChar w:fldCharType="begin"/>
          </w:r>
          <w:r>
            <w:rPr>
              <w:rStyle w:val="840"/>
            </w:rPr>
            <w:instrText xml:space="preserve"> PAGE </w:instrText>
          </w:r>
          <w:r>
            <w:rPr>
              <w:rStyle w:val="840"/>
            </w:rPr>
            <w:fldChar w:fldCharType="separate"/>
          </w:r>
          <w:r>
            <w:rPr>
              <w:rStyle w:val="840"/>
            </w:rPr>
            <w:t xml:space="preserve">7</w:t>
          </w:r>
          <w:r>
            <w:rPr>
              <w:rStyle w:val="840"/>
            </w:rPr>
            <w:fldChar w:fldCharType="end"/>
          </w:r>
          <w:r>
            <w:rPr>
              <w:rStyle w:val="840"/>
            </w:rPr>
            <w:t xml:space="preserve">/</w:t>
          </w:r>
          <w:r>
            <w:rPr>
              <w:rStyle w:val="840"/>
            </w:rPr>
            <w:fldChar w:fldCharType="begin"/>
          </w:r>
          <w:r>
            <w:rPr>
              <w:rStyle w:val="840"/>
            </w:rPr>
            <w:instrText xml:space="preserve"> NUMPAGES \* Arabic </w:instrText>
          </w:r>
          <w:r>
            <w:rPr>
              <w:rStyle w:val="840"/>
            </w:rPr>
            <w:fldChar w:fldCharType="separate"/>
          </w:r>
          <w:r>
            <w:rPr>
              <w:rStyle w:val="840"/>
            </w:rPr>
            <w:t xml:space="preserve">1</w:t>
          </w:r>
          <w:r>
            <w:rPr>
              <w:rStyle w:val="840"/>
            </w:rPr>
            <w:fldChar w:fldCharType="end"/>
          </w:r>
          <w:r>
            <w:rPr>
              <w:rStyle w:val="840"/>
            </w:rPr>
            <w:t xml:space="preserve">-</w:t>
          </w:r>
          <w:r/>
        </w:p>
      </w:tc>
    </w:tr>
  </w:tbl>
  <w:p>
    <w:pPr>
      <w:pStyle w:val="823"/>
      <w:jc w:val="center"/>
    </w:pPr>
    <w: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823"/>
      <w:jc w:val="center"/>
      <w:rPr>
        <w:rFonts w:ascii="Times" w:hAnsi="Times" w:cs="Times"/>
        <w:b/>
        <w:caps/>
        <w:szCs w:val="22"/>
        <w:u w:val="single"/>
      </w:rPr>
    </w:pPr>
    <w:r>
      <w:rPr>
        <w:rFonts w:ascii="Times" w:hAnsi="Times" w:cs="Times"/>
        <w:b/>
        <w:caps/>
        <w:szCs w:val="22"/>
        <w:u w:val="single"/>
      </w:rPr>
    </w:r>
    <w:r/>
  </w:p>
  <w:p>
    <w:pPr>
      <w:pStyle w:val="823"/>
      <w:jc w:val="center"/>
      <w:rPr>
        <w:b/>
        <w:caps/>
      </w:rPr>
    </w:pPr>
    <w:r>
      <w:rPr>
        <w:b/>
        <w:caps/>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
      <w:lvlJc w:val="left"/>
      <w:pPr>
        <w:ind w:left="480" w:hanging="480"/>
        <w:tabs>
          <w:tab w:val="left" w:pos="0" w:leader="none"/>
        </w:tabs>
      </w:pPr>
    </w:lvl>
    <w:lvl w:ilvl="1">
      <w:start w:val="1"/>
      <w:numFmt w:val="bullet"/>
      <w:isLgl w:val="false"/>
      <w:suff w:val="tab"/>
      <w:lvlText w:val=" "/>
      <w:lvlJc w:val="left"/>
      <w:pPr>
        <w:ind w:left="1200" w:hanging="480"/>
        <w:tabs>
          <w:tab w:val="left" w:pos="720" w:leader="none"/>
        </w:tabs>
      </w:pPr>
    </w:lvl>
    <w:lvl w:ilvl="2">
      <w:start w:val="1"/>
      <w:numFmt w:val="bullet"/>
      <w:isLgl w:val="false"/>
      <w:suff w:val="tab"/>
      <w:lvlText w:val=" "/>
      <w:lvlJc w:val="left"/>
      <w:pPr>
        <w:ind w:left="1920" w:hanging="480"/>
        <w:tabs>
          <w:tab w:val="left" w:pos="1440" w:leader="none"/>
        </w:tabs>
      </w:pPr>
    </w:lvl>
    <w:lvl w:ilvl="3">
      <w:start w:val="1"/>
      <w:numFmt w:val="bullet"/>
      <w:isLgl w:val="false"/>
      <w:suff w:val="tab"/>
      <w:lvlText w:val=" "/>
      <w:lvlJc w:val="left"/>
      <w:pPr>
        <w:ind w:left="2640" w:hanging="480"/>
        <w:tabs>
          <w:tab w:val="left" w:pos="2160" w:leader="none"/>
        </w:tabs>
      </w:pPr>
    </w:lvl>
    <w:lvl w:ilvl="4">
      <w:start w:val="1"/>
      <w:numFmt w:val="bullet"/>
      <w:isLgl w:val="false"/>
      <w:suff w:val="tab"/>
      <w:lvlText w:val=" "/>
      <w:lvlJc w:val="left"/>
      <w:pPr>
        <w:ind w:left="3360" w:hanging="480"/>
        <w:tabs>
          <w:tab w:val="left" w:pos="2880" w:leader="none"/>
        </w:tabs>
      </w:pPr>
    </w:lvl>
    <w:lvl w:ilvl="5">
      <w:start w:val="1"/>
      <w:numFmt w:val="bullet"/>
      <w:isLgl w:val="false"/>
      <w:suff w:val="tab"/>
      <w:lvlText w:val=" "/>
      <w:lvlJc w:val="left"/>
      <w:pPr>
        <w:ind w:left="4080" w:hanging="480"/>
        <w:tabs>
          <w:tab w:val="left" w:pos="3600" w:leader="none"/>
        </w:tabs>
      </w:pPr>
    </w:lvl>
    <w:lvl w:ilvl="6">
      <w:start w:val="1"/>
      <w:numFmt w:val="bullet"/>
      <w:isLgl w:val="false"/>
      <w:suff w:val="tab"/>
      <w:lvlText w:val=" "/>
      <w:lvlJc w:val="left"/>
      <w:pPr>
        <w:ind w:left="4800" w:hanging="480"/>
        <w:tabs>
          <w:tab w:val="left" w:pos="4320" w:leader="none"/>
        </w:tabs>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1">
    <w:multiLevelType w:val="hybridMultilevel"/>
    <w:lvl w:ilvl="0">
      <w:start w:val="1"/>
      <w:numFmt w:val="bullet"/>
      <w:isLgl w:val="false"/>
      <w:suff w:val="tab"/>
      <w:lvlText w:val="•"/>
      <w:lvlJc w:val="left"/>
      <w:pPr>
        <w:ind w:left="480" w:hanging="480"/>
        <w:tabs>
          <w:tab w:val="left" w:pos="0" w:leader="none"/>
        </w:tabs>
      </w:pPr>
    </w:lvl>
    <w:lvl w:ilvl="1">
      <w:start w:val="1"/>
      <w:numFmt w:val="bullet"/>
      <w:isLgl w:val="false"/>
      <w:suff w:val="tab"/>
      <w:lvlText w:val="–"/>
      <w:lvlJc w:val="left"/>
      <w:pPr>
        <w:ind w:left="1200" w:hanging="480"/>
        <w:tabs>
          <w:tab w:val="left" w:pos="720" w:leader="none"/>
        </w:tabs>
      </w:pPr>
    </w:lvl>
    <w:lvl w:ilvl="2">
      <w:start w:val="1"/>
      <w:numFmt w:val="bullet"/>
      <w:isLgl w:val="false"/>
      <w:suff w:val="tab"/>
      <w:lvlText w:val="•"/>
      <w:lvlJc w:val="left"/>
      <w:pPr>
        <w:ind w:left="1920" w:hanging="480"/>
        <w:tabs>
          <w:tab w:val="left" w:pos="1440" w:leader="none"/>
        </w:tabs>
      </w:pPr>
    </w:lvl>
    <w:lvl w:ilvl="3">
      <w:start w:val="1"/>
      <w:numFmt w:val="bullet"/>
      <w:isLgl w:val="false"/>
      <w:suff w:val="tab"/>
      <w:lvlText w:val="–"/>
      <w:lvlJc w:val="left"/>
      <w:pPr>
        <w:ind w:left="2640" w:hanging="480"/>
        <w:tabs>
          <w:tab w:val="left" w:pos="2160" w:leader="none"/>
        </w:tabs>
      </w:pPr>
    </w:lvl>
    <w:lvl w:ilvl="4">
      <w:start w:val="1"/>
      <w:numFmt w:val="bullet"/>
      <w:isLgl w:val="false"/>
      <w:suff w:val="tab"/>
      <w:lvlText w:val="•"/>
      <w:lvlJc w:val="left"/>
      <w:pPr>
        <w:ind w:left="3360" w:hanging="480"/>
        <w:tabs>
          <w:tab w:val="left" w:pos="2880" w:leader="none"/>
        </w:tabs>
      </w:pPr>
    </w:lvl>
    <w:lvl w:ilvl="5">
      <w:start w:val="1"/>
      <w:numFmt w:val="bullet"/>
      <w:isLgl w:val="false"/>
      <w:suff w:val="tab"/>
      <w:lvlText w:val="–"/>
      <w:lvlJc w:val="left"/>
      <w:pPr>
        <w:ind w:left="4080" w:hanging="480"/>
        <w:tabs>
          <w:tab w:val="left" w:pos="3600" w:leader="none"/>
        </w:tabs>
      </w:pPr>
    </w:lvl>
    <w:lvl w:ilvl="6">
      <w:start w:val="1"/>
      <w:numFmt w:val="bullet"/>
      <w:isLgl w:val="false"/>
      <w:suff w:val="tab"/>
      <w:lvlText w:val="•"/>
      <w:lvlJc w:val="left"/>
      <w:pPr>
        <w:ind w:left="4800" w:hanging="480"/>
        <w:tabs>
          <w:tab w:val="left" w:pos="4320" w:leader="none"/>
        </w:tabs>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2">
    <w:multiLevelType w:val="hybridMultilevel"/>
    <w:lvl w:ilvl="0">
      <w:start w:val="1"/>
      <w:numFmt w:val="decimal"/>
      <w:isLgl w:val="false"/>
      <w:suff w:val="tab"/>
      <w:lvlText w:val="%1."/>
      <w:lvlJc w:val="left"/>
      <w:pPr>
        <w:ind w:left="1492" w:hanging="360"/>
        <w:tabs>
          <w:tab w:val="left" w:pos="1492"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
    <w:multiLevelType w:val="hybridMultilevel"/>
    <w:lvl w:ilvl="0">
      <w:start w:val="1"/>
      <w:numFmt w:val="decimal"/>
      <w:isLgl w:val="false"/>
      <w:suff w:val="tab"/>
      <w:lvlText w:val="%1."/>
      <w:lvlJc w:val="left"/>
      <w:pPr>
        <w:ind w:left="1209" w:hanging="360"/>
        <w:tabs>
          <w:tab w:val="left" w:pos="1209"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4">
    <w:multiLevelType w:val="hybridMultilevel"/>
    <w:lvl w:ilvl="0">
      <w:start w:val="1"/>
      <w:numFmt w:val="decimal"/>
      <w:isLgl w:val="false"/>
      <w:suff w:val="tab"/>
      <w:lvlText w:val="%1."/>
      <w:lvlJc w:val="left"/>
      <w:pPr>
        <w:ind w:left="926" w:hanging="360"/>
        <w:tabs>
          <w:tab w:val="left" w:pos="926"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5">
    <w:multiLevelType w:val="hybridMultilevel"/>
    <w:lvl w:ilvl="0">
      <w:start w:val="1"/>
      <w:numFmt w:val="decimal"/>
      <w:isLgl w:val="false"/>
      <w:suff w:val="tab"/>
      <w:lvlText w:val="%1."/>
      <w:lvlJc w:val="left"/>
      <w:pPr>
        <w:ind w:left="643" w:hanging="360"/>
        <w:tabs>
          <w:tab w:val="left" w:pos="643"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6">
    <w:multiLevelType w:val="hybridMultilevel"/>
    <w:lvl w:ilvl="0">
      <w:start w:val="1"/>
      <w:numFmt w:val="bullet"/>
      <w:isLgl w:val="false"/>
      <w:suff w:val="tab"/>
      <w:lvlText w:val=""/>
      <w:lvlJc w:val="left"/>
      <w:pPr>
        <w:ind w:left="1492" w:hanging="360"/>
        <w:tabs>
          <w:tab w:val="left" w:pos="1492"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7">
    <w:multiLevelType w:val="hybridMultilevel"/>
    <w:lvl w:ilvl="0">
      <w:start w:val="1"/>
      <w:numFmt w:val="bullet"/>
      <w:isLgl w:val="false"/>
      <w:suff w:val="tab"/>
      <w:lvlText w:val=""/>
      <w:lvlJc w:val="left"/>
      <w:pPr>
        <w:ind w:left="1209" w:hanging="360"/>
        <w:tabs>
          <w:tab w:val="left" w:pos="1209"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8">
    <w:multiLevelType w:val="hybridMultilevel"/>
    <w:lvl w:ilvl="0">
      <w:start w:val="1"/>
      <w:numFmt w:val="bullet"/>
      <w:isLgl w:val="false"/>
      <w:suff w:val="tab"/>
      <w:lvlText w:val=""/>
      <w:lvlJc w:val="left"/>
      <w:pPr>
        <w:ind w:left="926" w:hanging="360"/>
        <w:tabs>
          <w:tab w:val="left" w:pos="926"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9">
    <w:multiLevelType w:val="hybridMultilevel"/>
    <w:lvl w:ilvl="0">
      <w:start w:val="1"/>
      <w:numFmt w:val="bullet"/>
      <w:isLgl w:val="false"/>
      <w:suff w:val="tab"/>
      <w:lvlText w:val=""/>
      <w:lvlJc w:val="left"/>
      <w:pPr>
        <w:ind w:left="643" w:hanging="360"/>
        <w:tabs>
          <w:tab w:val="left" w:pos="643"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0">
    <w:multiLevelType w:val="hybridMultilevel"/>
    <w:lvl w:ilvl="0">
      <w:start w:val="1"/>
      <w:numFmt w:val="decimal"/>
      <w:isLgl w:val="false"/>
      <w:suff w:val="tab"/>
      <w:lvlText w:val="%1."/>
      <w:lvlJc w:val="left"/>
      <w:pPr>
        <w:ind w:left="360" w:hanging="360"/>
        <w:tabs>
          <w:tab w:val="left" w:pos="360" w:leader="none"/>
        </w:tabs>
      </w:p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1">
    <w:multiLevelType w:val="hybridMultilevel"/>
    <w:lvl w:ilvl="0">
      <w:start w:val="1"/>
      <w:numFmt w:val="bullet"/>
      <w:isLgl w:val="false"/>
      <w:suff w:val="tab"/>
      <w:lvlText w:val=""/>
      <w:lvlJc w:val="left"/>
      <w:pPr>
        <w:ind w:left="360" w:hanging="360"/>
        <w:tabs>
          <w:tab w:val="left" w:pos="360" w:leader="none"/>
        </w:tabs>
      </w:pPr>
      <w:rPr>
        <w:rFonts w:ascii="Symbol" w:hAnsi="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2">
    <w:multiLevelType w:val="hybridMultilevel"/>
    <w:lvl w:ilvl="0">
      <w:start w:val="1"/>
      <w:numFmt w:val="decimal"/>
      <w:isLgl w:val="false"/>
      <w:suff w:val="tab"/>
      <w:lvlText w:val="3.%1."/>
      <w:lvlJc w:val="left"/>
      <w:pPr>
        <w:ind w:left="0" w:firstLine="0"/>
      </w:pPr>
      <w:rPr>
        <w:rFonts w:ascii="Times New Roman" w:hAnsi="Times New Roman" w:cs="Times New Roman"/>
        <w:b w:val="false"/>
        <w:sz w:val="24"/>
      </w:rPr>
    </w:lvl>
    <w:lvl w:ilvl="1">
      <w:start w:val="1"/>
      <w:numFmt w:val="lowerLetter"/>
      <w:isLgl w:val="false"/>
      <w:suff w:val="tab"/>
      <w:lvlText w:val="%2."/>
      <w:lvlJc w:val="left"/>
      <w:pPr>
        <w:ind w:left="1080" w:firstLine="0"/>
      </w:pPr>
    </w:lvl>
    <w:lvl w:ilvl="2">
      <w:start w:val="1"/>
      <w:numFmt w:val="lowerRoman"/>
      <w:isLgl w:val="false"/>
      <w:suff w:val="tab"/>
      <w:lvlText w:val="%3."/>
      <w:lvlJc w:val="left"/>
      <w:pPr>
        <w:ind w:left="1980" w:firstLine="0"/>
      </w:pPr>
    </w:lvl>
    <w:lvl w:ilvl="3">
      <w:start w:val="1"/>
      <w:numFmt w:val="decimal"/>
      <w:isLgl w:val="false"/>
      <w:suff w:val="tab"/>
      <w:lvlText w:val="%4."/>
      <w:lvlJc w:val="left"/>
      <w:pPr>
        <w:ind w:left="2520" w:firstLine="0"/>
      </w:pPr>
    </w:lvl>
    <w:lvl w:ilvl="4">
      <w:start w:val="1"/>
      <w:numFmt w:val="lowerLetter"/>
      <w:isLgl w:val="false"/>
      <w:suff w:val="tab"/>
      <w:lvlText w:val="%5."/>
      <w:lvlJc w:val="left"/>
      <w:pPr>
        <w:ind w:left="3240" w:firstLine="0"/>
      </w:pPr>
    </w:lvl>
    <w:lvl w:ilvl="5">
      <w:start w:val="1"/>
      <w:numFmt w:val="lowerRoman"/>
      <w:isLgl w:val="false"/>
      <w:suff w:val="tab"/>
      <w:lvlText w:val="%6."/>
      <w:lvlJc w:val="left"/>
      <w:pPr>
        <w:ind w:left="4140" w:firstLine="0"/>
      </w:pPr>
    </w:lvl>
    <w:lvl w:ilvl="6">
      <w:start w:val="1"/>
      <w:numFmt w:val="decimal"/>
      <w:isLgl w:val="false"/>
      <w:suff w:val="tab"/>
      <w:lvlText w:val="%7."/>
      <w:lvlJc w:val="left"/>
      <w:pPr>
        <w:ind w:left="4680" w:firstLine="0"/>
      </w:pPr>
    </w:lvl>
    <w:lvl w:ilvl="7">
      <w:start w:val="1"/>
      <w:numFmt w:val="lowerLetter"/>
      <w:isLgl w:val="false"/>
      <w:suff w:val="tab"/>
      <w:lvlText w:val="%8."/>
      <w:lvlJc w:val="left"/>
      <w:pPr>
        <w:ind w:left="5400" w:firstLine="0"/>
      </w:pPr>
    </w:lvl>
    <w:lvl w:ilvl="8">
      <w:start w:val="1"/>
      <w:numFmt w:val="lowerRoman"/>
      <w:isLgl w:val="false"/>
      <w:suff w:val="tab"/>
      <w:lvlText w:val="%9."/>
      <w:lvlJc w:val="left"/>
      <w:pPr>
        <w:ind w:left="6300" w:firstLine="0"/>
      </w:pPr>
    </w:lvl>
  </w:abstractNum>
  <w:abstractNum w:abstractNumId="13">
    <w:multiLevelType w:val="hybridMultilevel"/>
    <w:lvl w:ilvl="0">
      <w:start w:val="1"/>
      <w:numFmt w:val="decimal"/>
      <w:isLgl w:val="false"/>
      <w:suff w:val="tab"/>
      <w:lvlText w:val="5.%1."/>
      <w:lvlJc w:val="left"/>
      <w:pPr>
        <w:ind w:left="0" w:firstLine="0"/>
      </w:pPr>
      <w:rPr>
        <w:rFonts w:ascii="Times New Roman" w:hAnsi="Times New Roman" w:cs="Times New Roman"/>
        <w:b w:val="false"/>
        <w:sz w:val="24"/>
      </w:rPr>
    </w:lvl>
    <w:lvl w:ilvl="1">
      <w:start w:val="1"/>
      <w:numFmt w:val="lowerLetter"/>
      <w:isLgl w:val="false"/>
      <w:suff w:val="tab"/>
      <w:lvlText w:val="%2."/>
      <w:lvlJc w:val="left"/>
      <w:pPr>
        <w:ind w:left="1080" w:firstLine="0"/>
      </w:pPr>
    </w:lvl>
    <w:lvl w:ilvl="2">
      <w:start w:val="1"/>
      <w:numFmt w:val="lowerRoman"/>
      <w:isLgl w:val="false"/>
      <w:suff w:val="tab"/>
      <w:lvlText w:val="%3."/>
      <w:lvlJc w:val="left"/>
      <w:pPr>
        <w:ind w:left="1980" w:firstLine="0"/>
      </w:pPr>
    </w:lvl>
    <w:lvl w:ilvl="3">
      <w:start w:val="1"/>
      <w:numFmt w:val="decimal"/>
      <w:isLgl w:val="false"/>
      <w:suff w:val="tab"/>
      <w:lvlText w:val="%4."/>
      <w:lvlJc w:val="left"/>
      <w:pPr>
        <w:ind w:left="2520" w:firstLine="0"/>
      </w:pPr>
    </w:lvl>
    <w:lvl w:ilvl="4">
      <w:start w:val="1"/>
      <w:numFmt w:val="lowerLetter"/>
      <w:isLgl w:val="false"/>
      <w:suff w:val="tab"/>
      <w:lvlText w:val="%5."/>
      <w:lvlJc w:val="left"/>
      <w:pPr>
        <w:ind w:left="3240" w:firstLine="0"/>
      </w:pPr>
    </w:lvl>
    <w:lvl w:ilvl="5">
      <w:start w:val="1"/>
      <w:numFmt w:val="lowerRoman"/>
      <w:isLgl w:val="false"/>
      <w:suff w:val="tab"/>
      <w:lvlText w:val="%6."/>
      <w:lvlJc w:val="left"/>
      <w:pPr>
        <w:ind w:left="4140" w:firstLine="0"/>
      </w:pPr>
    </w:lvl>
    <w:lvl w:ilvl="6">
      <w:start w:val="1"/>
      <w:numFmt w:val="decimal"/>
      <w:isLgl w:val="false"/>
      <w:suff w:val="tab"/>
      <w:lvlText w:val="%7."/>
      <w:lvlJc w:val="left"/>
      <w:pPr>
        <w:ind w:left="4680" w:firstLine="0"/>
      </w:pPr>
    </w:lvl>
    <w:lvl w:ilvl="7">
      <w:start w:val="1"/>
      <w:numFmt w:val="lowerLetter"/>
      <w:isLgl w:val="false"/>
      <w:suff w:val="tab"/>
      <w:lvlText w:val="%8."/>
      <w:lvlJc w:val="left"/>
      <w:pPr>
        <w:ind w:left="5400" w:firstLine="0"/>
      </w:pPr>
    </w:lvl>
    <w:lvl w:ilvl="8">
      <w:start w:val="1"/>
      <w:numFmt w:val="lowerRoman"/>
      <w:isLgl w:val="false"/>
      <w:suff w:val="tab"/>
      <w:lvlText w:val="%9."/>
      <w:lvlJc w:val="left"/>
      <w:pPr>
        <w:ind w:left="6300" w:firstLine="0"/>
      </w:pPr>
    </w:lvl>
  </w:abstractNum>
  <w:abstractNum w:abstractNumId="14">
    <w:multiLevelType w:val="hybridMultilevel"/>
    <w:lvl w:ilvl="0">
      <w:start w:val="1"/>
      <w:numFmt w:val="bullet"/>
      <w:isLgl w:val="false"/>
      <w:suff w:val="tab"/>
      <w:lvlText w:val=""/>
      <w:lvlJc w:val="left"/>
      <w:pPr>
        <w:ind w:left="1077" w:hanging="360"/>
      </w:pPr>
      <w:rPr>
        <w:rFonts w:ascii="Symbol" w:hAnsi="Symbol" w:hint="default"/>
      </w:rPr>
    </w:lvl>
    <w:lvl w:ilvl="1">
      <w:start w:val="1"/>
      <w:numFmt w:val="bullet"/>
      <w:isLgl w:val="false"/>
      <w:suff w:val="tab"/>
      <w:lvlText w:val="o"/>
      <w:lvlJc w:val="left"/>
      <w:pPr>
        <w:ind w:left="1797" w:hanging="360"/>
      </w:pPr>
      <w:rPr>
        <w:rFonts w:ascii="Courier New" w:hAnsi="Courier New" w:cs="Courier New" w:hint="default"/>
      </w:rPr>
    </w:lvl>
    <w:lvl w:ilvl="2">
      <w:start w:val="1"/>
      <w:numFmt w:val="bullet"/>
      <w:isLgl w:val="false"/>
      <w:suff w:val="tab"/>
      <w:lvlText w:val=""/>
      <w:lvlJc w:val="left"/>
      <w:pPr>
        <w:ind w:left="2517" w:hanging="360"/>
      </w:pPr>
      <w:rPr>
        <w:rFonts w:ascii="Wingdings" w:hAnsi="Wingdings" w:hint="default"/>
      </w:rPr>
    </w:lvl>
    <w:lvl w:ilvl="3">
      <w:start w:val="1"/>
      <w:numFmt w:val="bullet"/>
      <w:isLgl w:val="false"/>
      <w:suff w:val="tab"/>
      <w:lvlText w:val=""/>
      <w:lvlJc w:val="left"/>
      <w:pPr>
        <w:ind w:left="3237" w:hanging="360"/>
      </w:pPr>
      <w:rPr>
        <w:rFonts w:ascii="Symbol" w:hAnsi="Symbol" w:hint="default"/>
      </w:rPr>
    </w:lvl>
    <w:lvl w:ilvl="4">
      <w:start w:val="1"/>
      <w:numFmt w:val="bullet"/>
      <w:isLgl w:val="false"/>
      <w:suff w:val="tab"/>
      <w:lvlText w:val="o"/>
      <w:lvlJc w:val="left"/>
      <w:pPr>
        <w:ind w:left="3957" w:hanging="360"/>
      </w:pPr>
      <w:rPr>
        <w:rFonts w:ascii="Courier New" w:hAnsi="Courier New" w:cs="Courier New" w:hint="default"/>
      </w:rPr>
    </w:lvl>
    <w:lvl w:ilvl="5">
      <w:start w:val="1"/>
      <w:numFmt w:val="bullet"/>
      <w:isLgl w:val="false"/>
      <w:suff w:val="tab"/>
      <w:lvlText w:val=""/>
      <w:lvlJc w:val="left"/>
      <w:pPr>
        <w:ind w:left="4677" w:hanging="360"/>
      </w:pPr>
      <w:rPr>
        <w:rFonts w:ascii="Wingdings" w:hAnsi="Wingdings" w:hint="default"/>
      </w:rPr>
    </w:lvl>
    <w:lvl w:ilvl="6">
      <w:start w:val="1"/>
      <w:numFmt w:val="bullet"/>
      <w:isLgl w:val="false"/>
      <w:suff w:val="tab"/>
      <w:lvlText w:val=""/>
      <w:lvlJc w:val="left"/>
      <w:pPr>
        <w:ind w:left="5397" w:hanging="360"/>
      </w:pPr>
      <w:rPr>
        <w:rFonts w:ascii="Symbol" w:hAnsi="Symbol" w:hint="default"/>
      </w:rPr>
    </w:lvl>
    <w:lvl w:ilvl="7">
      <w:start w:val="1"/>
      <w:numFmt w:val="bullet"/>
      <w:isLgl w:val="false"/>
      <w:suff w:val="tab"/>
      <w:lvlText w:val="o"/>
      <w:lvlJc w:val="left"/>
      <w:pPr>
        <w:ind w:left="6117" w:hanging="360"/>
      </w:pPr>
      <w:rPr>
        <w:rFonts w:ascii="Courier New" w:hAnsi="Courier New" w:cs="Courier New" w:hint="default"/>
      </w:rPr>
    </w:lvl>
    <w:lvl w:ilvl="8">
      <w:start w:val="1"/>
      <w:numFmt w:val="bullet"/>
      <w:isLgl w:val="false"/>
      <w:suff w:val="tab"/>
      <w:lvlText w:val=""/>
      <w:lvlJc w:val="left"/>
      <w:pPr>
        <w:ind w:left="6837" w:hanging="360"/>
      </w:pPr>
      <w:rPr>
        <w:rFonts w:ascii="Wingdings" w:hAnsi="Wingdings" w:hint="default"/>
      </w:rPr>
    </w:lvl>
  </w:abstractNum>
  <w:abstractNum w:abstractNumId="15">
    <w:multiLevelType w:val="hybridMultilevel"/>
    <w:lvl w:ilvl="0">
      <w:start w:val="1"/>
      <w:numFmt w:val="decimal"/>
      <w:pStyle w:val="832"/>
      <w:isLgl w:val="false"/>
      <w:suff w:val="tab"/>
      <w:lvlText w:val="%1."/>
      <w:lvlJc w:val="left"/>
      <w:pPr>
        <w:ind w:left="0" w:firstLine="0"/>
      </w:pPr>
      <w:rPr>
        <w:rFonts w:ascii="Comic Sans MS" w:hAnsi="Comic Sans MS" w:cs="Comic Sans MS"/>
        <w:b/>
        <w:sz w:val="24"/>
        <w:u w:val="none"/>
      </w:rPr>
    </w:lvl>
    <w:lvl w:ilvl="1">
      <w:start w:val="1"/>
      <w:numFmt w:val="lowerLetter"/>
      <w:isLgl w:val="false"/>
      <w:suff w:val="tab"/>
      <w:lvlText w:val="%2."/>
      <w:lvlJc w:val="left"/>
      <w:pPr>
        <w:ind w:left="425" w:firstLine="0"/>
      </w:pPr>
      <w:rPr>
        <w:rFonts w:ascii="Comic Sans MS" w:hAnsi="Comic Sans MS" w:cs="Comic Sans MS"/>
        <w:b w:val="false"/>
        <w:sz w:val="20"/>
        <w:u w:val="none"/>
      </w:rPr>
    </w:lvl>
    <w:lvl w:ilvl="2">
      <w:start w:val="1"/>
      <w:numFmt w:val="decimal"/>
      <w:pStyle w:val="834"/>
      <w:isLgl w:val="false"/>
      <w:suff w:val="tab"/>
      <w:lvlText w:val="(%3)"/>
      <w:lvlJc w:val="left"/>
      <w:pPr>
        <w:ind w:left="851" w:firstLine="0"/>
      </w:pPr>
      <w:rPr>
        <w:rFonts w:ascii="Comic Sans MS" w:hAnsi="Comic Sans MS" w:cs="Comic Sans MS"/>
        <w:b w:val="false"/>
        <w:sz w:val="20"/>
        <w:u w:val="none"/>
      </w:rPr>
    </w:lvl>
    <w:lvl w:ilvl="3">
      <w:start w:val="1"/>
      <w:numFmt w:val="lowerLetter"/>
      <w:isLgl w:val="false"/>
      <w:suff w:val="tab"/>
      <w:lvlText w:val="(%4)"/>
      <w:lvlJc w:val="left"/>
      <w:pPr>
        <w:ind w:left="1276" w:firstLine="0"/>
      </w:pPr>
      <w:rPr>
        <w:rFonts w:ascii="Comic Sans MS" w:hAnsi="Comic Sans MS" w:cs="Comic Sans MS"/>
        <w:b w:val="false"/>
        <w:sz w:val="20"/>
        <w:u w:val="none"/>
      </w:rPr>
    </w:lvl>
    <w:lvl w:ilvl="4">
      <w:start w:val="1"/>
      <w:numFmt w:val="lowerRoman"/>
      <w:isLgl w:val="false"/>
      <w:suff w:val="tab"/>
      <w:lvlText w:val="(%5)"/>
      <w:lvlJc w:val="left"/>
      <w:pPr>
        <w:ind w:left="1701" w:firstLine="0"/>
      </w:pPr>
      <w:rPr>
        <w:rFonts w:ascii="Comic Sans MS" w:hAnsi="Comic Sans MS" w:cs="Comic Sans MS"/>
        <w:b w:val="false"/>
        <w:sz w:val="20"/>
        <w:u w:val="none"/>
      </w:rPr>
    </w:lvl>
    <w:lvl w:ilvl="5">
      <w:start w:val="1"/>
      <w:numFmt w:val="bullet"/>
      <w:isLgl w:val="false"/>
      <w:suff w:val="tab"/>
      <w:lvlText w:val=""/>
      <w:lvlJc w:val="left"/>
      <w:pPr>
        <w:ind w:left="2126" w:firstLine="0"/>
      </w:pPr>
      <w:rPr>
        <w:rFonts w:ascii="Symbol" w:hAnsi="Symbol" w:cs="Symbol" w:eastAsia="Symbol"/>
        <w:sz w:val="20"/>
        <w:szCs w:val="20"/>
        <w:u w:val="none"/>
      </w:r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6">
    <w:multiLevelType w:val="hybridMultilevel"/>
    <w:lvl w:ilvl="0">
      <w:start w:val="1"/>
      <w:numFmt w:val="bullet"/>
      <w:isLgl w:val="false"/>
      <w:suff w:val="tab"/>
      <w:lvlText w:val=""/>
      <w:lvlJc w:val="left"/>
      <w:pPr>
        <w:ind w:left="360" w:firstLine="0"/>
      </w:pPr>
      <w:rPr>
        <w:rFonts w:ascii="Symbol" w:hAnsi="Symbol" w:cs="Symbol" w:eastAsia="Symbol"/>
      </w:rPr>
    </w:lvl>
    <w:lvl w:ilvl="1">
      <w:start w:val="1"/>
      <w:numFmt w:val="bullet"/>
      <w:isLgl w:val="false"/>
      <w:suff w:val="tab"/>
      <w:lvlText w:val="o"/>
      <w:lvlJc w:val="left"/>
      <w:pPr>
        <w:ind w:left="1080" w:firstLine="0"/>
      </w:pPr>
      <w:rPr>
        <w:rFonts w:ascii="Courier New" w:hAnsi="Courier New" w:cs="Courier New" w:eastAsia="Courier New"/>
      </w:rPr>
    </w:lvl>
    <w:lvl w:ilvl="2">
      <w:start w:val="1"/>
      <w:numFmt w:val="bullet"/>
      <w:isLgl w:val="false"/>
      <w:suff w:val="tab"/>
      <w:lvlText w:val=""/>
      <w:lvlJc w:val="left"/>
      <w:pPr>
        <w:ind w:left="1800" w:firstLine="0"/>
      </w:pPr>
      <w:rPr>
        <w:rFonts w:ascii="Wingdings" w:hAnsi="Wingdings" w:cs="Wingdings" w:eastAsia="Wingdings"/>
      </w:rPr>
    </w:lvl>
    <w:lvl w:ilvl="3">
      <w:start w:val="1"/>
      <w:numFmt w:val="bullet"/>
      <w:isLgl w:val="false"/>
      <w:suff w:val="tab"/>
      <w:lvlText w:val=""/>
      <w:lvlJc w:val="left"/>
      <w:pPr>
        <w:ind w:left="2520" w:firstLine="0"/>
      </w:pPr>
      <w:rPr>
        <w:rFonts w:ascii="Symbol" w:hAnsi="Symbol" w:cs="Symbol" w:eastAsia="Symbol"/>
      </w:rPr>
    </w:lvl>
    <w:lvl w:ilvl="4">
      <w:start w:val="1"/>
      <w:numFmt w:val="bullet"/>
      <w:isLgl w:val="false"/>
      <w:suff w:val="tab"/>
      <w:lvlText w:val="o"/>
      <w:lvlJc w:val="left"/>
      <w:pPr>
        <w:ind w:left="3240" w:firstLine="0"/>
      </w:pPr>
      <w:rPr>
        <w:rFonts w:ascii="Courier New" w:hAnsi="Courier New" w:cs="Courier New" w:eastAsia="Courier New"/>
      </w:rPr>
    </w:lvl>
    <w:lvl w:ilvl="5">
      <w:start w:val="1"/>
      <w:numFmt w:val="bullet"/>
      <w:isLgl w:val="false"/>
      <w:suff w:val="tab"/>
      <w:lvlText w:val=""/>
      <w:lvlJc w:val="left"/>
      <w:pPr>
        <w:ind w:left="3960" w:firstLine="0"/>
      </w:pPr>
      <w:rPr>
        <w:rFonts w:ascii="Wingdings" w:hAnsi="Wingdings" w:cs="Wingdings" w:eastAsia="Wingdings"/>
      </w:rPr>
    </w:lvl>
    <w:lvl w:ilvl="6">
      <w:start w:val="1"/>
      <w:numFmt w:val="bullet"/>
      <w:isLgl w:val="false"/>
      <w:suff w:val="tab"/>
      <w:lvlText w:val=""/>
      <w:lvlJc w:val="left"/>
      <w:pPr>
        <w:ind w:left="4680" w:firstLine="0"/>
      </w:pPr>
      <w:rPr>
        <w:rFonts w:ascii="Symbol" w:hAnsi="Symbol" w:cs="Symbol" w:eastAsia="Symbol"/>
      </w:rPr>
    </w:lvl>
    <w:lvl w:ilvl="7">
      <w:start w:val="1"/>
      <w:numFmt w:val="bullet"/>
      <w:isLgl w:val="false"/>
      <w:suff w:val="tab"/>
      <w:lvlText w:val="o"/>
      <w:lvlJc w:val="left"/>
      <w:pPr>
        <w:ind w:left="5400" w:firstLine="0"/>
      </w:pPr>
      <w:rPr>
        <w:rFonts w:ascii="Courier New" w:hAnsi="Courier New" w:cs="Courier New" w:eastAsia="Courier New"/>
      </w:rPr>
    </w:lvl>
    <w:lvl w:ilvl="8">
      <w:start w:val="1"/>
      <w:numFmt w:val="bullet"/>
      <w:isLgl w:val="false"/>
      <w:suff w:val="tab"/>
      <w:lvlText w:val=""/>
      <w:lvlJc w:val="left"/>
      <w:pPr>
        <w:ind w:left="6120" w:firstLine="0"/>
      </w:pPr>
      <w:rPr>
        <w:rFonts w:ascii="Wingdings" w:hAnsi="Wingdings" w:cs="Wingdings" w:eastAsia="Wingdings"/>
      </w:rPr>
    </w:lvl>
  </w:abstractNum>
  <w:abstractNum w:abstractNumId="17">
    <w:multiLevelType w:val="hybridMultilevel"/>
    <w:lvl w:ilvl="0">
      <w:start w:val="1"/>
      <w:numFmt w:val="decimal"/>
      <w:isLgl w:val="false"/>
      <w:suff w:val="tab"/>
      <w:lvlText w:val="%1."/>
      <w:lvlJc w:val="left"/>
      <w:pPr>
        <w:ind w:left="0" w:firstLine="0"/>
      </w:pPr>
      <w:rPr>
        <w:rFonts w:ascii="Comic Sans MS" w:hAnsi="Comic Sans MS" w:cs="Comic Sans MS"/>
        <w:b/>
        <w:sz w:val="24"/>
        <w:u w:val="none"/>
      </w:rPr>
    </w:lvl>
    <w:lvl w:ilvl="1">
      <w:start w:val="1"/>
      <w:numFmt w:val="lowerLetter"/>
      <w:isLgl w:val="false"/>
      <w:suff w:val="tab"/>
      <w:lvlText w:val="%2."/>
      <w:lvlJc w:val="left"/>
      <w:pPr>
        <w:ind w:left="425" w:firstLine="0"/>
      </w:pPr>
      <w:rPr>
        <w:rFonts w:ascii="Comic Sans MS" w:hAnsi="Comic Sans MS" w:cs="Comic Sans MS"/>
        <w:b w:val="false"/>
        <w:sz w:val="20"/>
        <w:u w:val="none"/>
      </w:rPr>
    </w:lvl>
    <w:lvl w:ilvl="2">
      <w:start w:val="1"/>
      <w:numFmt w:val="decimal"/>
      <w:isLgl w:val="false"/>
      <w:suff w:val="tab"/>
      <w:lvlText w:val="(%3)"/>
      <w:lvlJc w:val="left"/>
      <w:pPr>
        <w:ind w:left="851" w:firstLine="0"/>
      </w:pPr>
      <w:rPr>
        <w:rFonts w:ascii="Comic Sans MS" w:hAnsi="Comic Sans MS" w:cs="Comic Sans MS"/>
        <w:b w:val="false"/>
        <w:sz w:val="20"/>
        <w:u w:val="none"/>
      </w:rPr>
    </w:lvl>
    <w:lvl w:ilvl="3">
      <w:start w:val="1"/>
      <w:numFmt w:val="lowerLetter"/>
      <w:isLgl w:val="false"/>
      <w:suff w:val="tab"/>
      <w:lvlText w:val="(%4)"/>
      <w:lvlJc w:val="left"/>
      <w:pPr>
        <w:ind w:left="1276" w:firstLine="0"/>
      </w:pPr>
      <w:rPr>
        <w:rFonts w:ascii="Comic Sans MS" w:hAnsi="Comic Sans MS" w:cs="Comic Sans MS"/>
        <w:b w:val="false"/>
        <w:sz w:val="20"/>
        <w:u w:val="none"/>
      </w:rPr>
    </w:lvl>
    <w:lvl w:ilvl="4">
      <w:start w:val="1"/>
      <w:numFmt w:val="lowerRoman"/>
      <w:isLgl w:val="false"/>
      <w:suff w:val="tab"/>
      <w:lvlText w:val="(%5)"/>
      <w:lvlJc w:val="left"/>
      <w:pPr>
        <w:ind w:left="1701" w:firstLine="0"/>
      </w:pPr>
      <w:rPr>
        <w:rFonts w:ascii="Comic Sans MS" w:hAnsi="Comic Sans MS" w:cs="Comic Sans MS"/>
        <w:b w:val="false"/>
        <w:sz w:val="20"/>
        <w:u w:val="none"/>
      </w:rPr>
    </w:lvl>
    <w:lvl w:ilvl="5">
      <w:start w:val="1"/>
      <w:numFmt w:val="bullet"/>
      <w:isLgl w:val="false"/>
      <w:suff w:val="tab"/>
      <w:lvlText w:val=""/>
      <w:lvlJc w:val="left"/>
      <w:pPr>
        <w:ind w:left="2126" w:firstLine="0"/>
      </w:pPr>
      <w:rPr>
        <w:rFonts w:ascii="Symbol" w:hAnsi="Symbol" w:cs="Symbol" w:eastAsia="Symbol"/>
        <w:sz w:val="20"/>
        <w:szCs w:val="20"/>
        <w:u w:val="none"/>
      </w:rPr>
    </w:lvl>
    <w:lvl w:ilvl="6">
      <w:start w:val="1"/>
      <w:numFmt w:val="none"/>
      <w:isLgl w:val="false"/>
      <w:suff w:val="nothing"/>
      <w:lvlText w:val=""/>
      <w:lvlJc w:val="left"/>
      <w:pPr>
        <w:ind w:left="0" w:firstLine="0"/>
      </w:pPr>
    </w:lvl>
    <w:lvl w:ilvl="7">
      <w:start w:val="1"/>
      <w:numFmt w:val="none"/>
      <w:isLgl w:val="false"/>
      <w:suff w:val="nothing"/>
      <w:lvlText w:val=""/>
      <w:lvlJc w:val="left"/>
      <w:pPr>
        <w:ind w:left="0" w:firstLine="0"/>
      </w:pPr>
    </w:lvl>
    <w:lvl w:ilvl="8">
      <w:start w:val="1"/>
      <w:numFmt w:val="none"/>
      <w:isLgl w:val="false"/>
      <w:suff w:val="nothing"/>
      <w:lvlText w:val=""/>
      <w:lvlJc w:val="left"/>
      <w:pPr>
        <w:ind w:left="0" w:firstLine="0"/>
      </w:pPr>
    </w:lvl>
  </w:abstractNum>
  <w:abstractNum w:abstractNumId="18">
    <w:multiLevelType w:val="hybridMultilevel"/>
    <w:lvl w:ilvl="0">
      <w:start w:val="1"/>
      <w:numFmt w:val="decimal"/>
      <w:isLgl w:val="false"/>
      <w:suff w:val="tab"/>
      <w:lvlText w:val="%1"/>
      <w:lvlJc w:val="left"/>
      <w:pPr>
        <w:ind w:left="432" w:hanging="432"/>
      </w:pPr>
    </w:lvl>
    <w:lvl w:ilvl="1">
      <w:start w:val="1"/>
      <w:numFmt w:val="decimal"/>
      <w:pStyle w:val="810"/>
      <w:isLgl w:val="false"/>
      <w:suff w:val="tab"/>
      <w:lvlText w:val="%1.%2"/>
      <w:lvlJc w:val="left"/>
      <w:pPr>
        <w:ind w:left="576" w:hanging="576"/>
      </w:pPr>
    </w:lvl>
    <w:lvl w:ilvl="2">
      <w:start w:val="1"/>
      <w:numFmt w:val="decimal"/>
      <w:isLgl w:val="false"/>
      <w:suff w:val="tab"/>
      <w:lvlText w:val="%1.%2.%3"/>
      <w:lvlJc w:val="left"/>
      <w:pPr>
        <w:ind w:left="720" w:hanging="720"/>
      </w:pPr>
    </w:lvl>
    <w:lvl w:ilvl="3">
      <w:start w:val="1"/>
      <w:numFmt w:val="decimal"/>
      <w:isLgl w:val="false"/>
      <w:suff w:val="tab"/>
      <w:lvlText w:val="%1.%2.%3.%4"/>
      <w:lvlJc w:val="left"/>
      <w:pPr>
        <w:ind w:left="864" w:hanging="864"/>
      </w:pPr>
    </w:lvl>
    <w:lvl w:ilvl="4">
      <w:start w:val="1"/>
      <w:numFmt w:val="decimal"/>
      <w:isLgl w:val="false"/>
      <w:suff w:val="tab"/>
      <w:lvlText w:val="%1.%2.%3.%4.%5"/>
      <w:lvlJc w:val="left"/>
      <w:pPr>
        <w:ind w:left="1008" w:hanging="1008"/>
      </w:pPr>
    </w:lvl>
    <w:lvl w:ilvl="5">
      <w:start w:val="1"/>
      <w:numFmt w:val="decimal"/>
      <w:isLgl w:val="false"/>
      <w:suff w:val="tab"/>
      <w:lvlText w:val="%1.%2.%3.%4.%5.%6"/>
      <w:lvlJc w:val="left"/>
      <w:pPr>
        <w:ind w:left="1152" w:hanging="1152"/>
      </w:pPr>
    </w:lvl>
    <w:lvl w:ilvl="6">
      <w:start w:val="1"/>
      <w:numFmt w:val="decimal"/>
      <w:isLgl w:val="false"/>
      <w:suff w:val="tab"/>
      <w:lvlText w:val="%1.%2.%3.%4.%5.%6.%7"/>
      <w:lvlJc w:val="left"/>
      <w:pPr>
        <w:ind w:left="1296" w:hanging="1296"/>
      </w:pPr>
    </w:lvl>
    <w:lvl w:ilvl="7">
      <w:start w:val="1"/>
      <w:numFmt w:val="decimal"/>
      <w:isLgl w:val="false"/>
      <w:suff w:val="tab"/>
      <w:lvlText w:val="%1.%2.%3.%4.%5.%6.%7.%8"/>
      <w:lvlJc w:val="left"/>
      <w:pPr>
        <w:ind w:left="1440" w:hanging="1440"/>
      </w:pPr>
    </w:lvl>
    <w:lvl w:ilvl="8">
      <w:start w:val="1"/>
      <w:numFmt w:val="decimal"/>
      <w:isLgl w:val="false"/>
      <w:suff w:val="tab"/>
      <w:lvlText w:val="%1.%2.%3.%4.%5.%6.%7.%8.%9"/>
      <w:lvlJc w:val="left"/>
      <w:pPr>
        <w:ind w:left="1584" w:hanging="1584"/>
      </w:pPr>
    </w:lvl>
  </w:abstractNum>
  <w:abstractNum w:abstractNumId="19">
    <w:multiLevelType w:val="hybridMultilevel"/>
    <w:lvl w:ilvl="0">
      <w:start w:val="1"/>
      <w:numFmt w:val="decimal"/>
      <w:isLgl w:val="false"/>
      <w:suff w:val="tab"/>
      <w:lvlText w:val="6.%1."/>
      <w:lvlJc w:val="left"/>
      <w:pPr>
        <w:ind w:left="0" w:firstLine="0"/>
      </w:pPr>
      <w:rPr>
        <w:rFonts w:ascii="Times New Roman" w:hAnsi="Times New Roman" w:cs="Times New Roman"/>
        <w:b w:val="false"/>
        <w:sz w:val="24"/>
      </w:rPr>
    </w:lvl>
    <w:lvl w:ilvl="1">
      <w:start w:val="1"/>
      <w:numFmt w:val="lowerLetter"/>
      <w:isLgl w:val="false"/>
      <w:suff w:val="tab"/>
      <w:lvlText w:val="%2."/>
      <w:lvlJc w:val="left"/>
      <w:pPr>
        <w:ind w:left="1080" w:firstLine="0"/>
      </w:pPr>
    </w:lvl>
    <w:lvl w:ilvl="2">
      <w:start w:val="1"/>
      <w:numFmt w:val="lowerRoman"/>
      <w:isLgl w:val="false"/>
      <w:suff w:val="tab"/>
      <w:lvlText w:val="%3."/>
      <w:lvlJc w:val="left"/>
      <w:pPr>
        <w:ind w:left="1980" w:firstLine="0"/>
      </w:pPr>
    </w:lvl>
    <w:lvl w:ilvl="3">
      <w:start w:val="1"/>
      <w:numFmt w:val="decimal"/>
      <w:isLgl w:val="false"/>
      <w:suff w:val="tab"/>
      <w:lvlText w:val="%4."/>
      <w:lvlJc w:val="left"/>
      <w:pPr>
        <w:ind w:left="2520" w:firstLine="0"/>
      </w:pPr>
    </w:lvl>
    <w:lvl w:ilvl="4">
      <w:start w:val="1"/>
      <w:numFmt w:val="lowerLetter"/>
      <w:isLgl w:val="false"/>
      <w:suff w:val="tab"/>
      <w:lvlText w:val="%5."/>
      <w:lvlJc w:val="left"/>
      <w:pPr>
        <w:ind w:left="3240" w:firstLine="0"/>
      </w:pPr>
    </w:lvl>
    <w:lvl w:ilvl="5">
      <w:start w:val="1"/>
      <w:numFmt w:val="lowerRoman"/>
      <w:isLgl w:val="false"/>
      <w:suff w:val="tab"/>
      <w:lvlText w:val="%6."/>
      <w:lvlJc w:val="left"/>
      <w:pPr>
        <w:ind w:left="4140" w:firstLine="0"/>
      </w:pPr>
    </w:lvl>
    <w:lvl w:ilvl="6">
      <w:start w:val="1"/>
      <w:numFmt w:val="decimal"/>
      <w:isLgl w:val="false"/>
      <w:suff w:val="tab"/>
      <w:lvlText w:val="%7."/>
      <w:lvlJc w:val="left"/>
      <w:pPr>
        <w:ind w:left="4680" w:firstLine="0"/>
      </w:pPr>
    </w:lvl>
    <w:lvl w:ilvl="7">
      <w:start w:val="1"/>
      <w:numFmt w:val="lowerLetter"/>
      <w:isLgl w:val="false"/>
      <w:suff w:val="tab"/>
      <w:lvlText w:val="%8."/>
      <w:lvlJc w:val="left"/>
      <w:pPr>
        <w:ind w:left="5400" w:firstLine="0"/>
      </w:pPr>
    </w:lvl>
    <w:lvl w:ilvl="8">
      <w:start w:val="1"/>
      <w:numFmt w:val="lowerRoman"/>
      <w:isLgl w:val="false"/>
      <w:suff w:val="tab"/>
      <w:lvlText w:val="%9."/>
      <w:lvlJc w:val="left"/>
      <w:pPr>
        <w:ind w:left="6300" w:firstLine="0"/>
      </w:pPr>
    </w:lvl>
  </w:abstractNum>
  <w:abstractNum w:abstractNumId="20">
    <w:multiLevelType w:val="hybridMultilevel"/>
    <w:lvl w:ilvl="0">
      <w:start w:val="1"/>
      <w:numFmt w:val="decimal"/>
      <w:isLgl w:val="false"/>
      <w:suff w:val="tab"/>
      <w:lvlText w:val="%1."/>
      <w:lvlJc w:val="left"/>
      <w:pPr>
        <w:ind w:left="927" w:firstLine="0"/>
      </w:pPr>
      <w:rPr>
        <w:rFonts w:hint="default"/>
        <w:b w:val="false"/>
        <w:color w:val="auto"/>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21">
    <w:multiLevelType w:val="hybridMultilevel"/>
    <w:lvl w:ilvl="0">
      <w:start w:val="1"/>
      <w:numFmt w:val="decimal"/>
      <w:isLgl w:val="false"/>
      <w:suff w:val="tab"/>
      <w:lvlText w:val="%1"/>
      <w:lvlJc w:val="left"/>
      <w:pPr>
        <w:ind w:left="432" w:hanging="432"/>
      </w:pPr>
      <w:rPr>
        <w:rFonts w:hint="default"/>
      </w:rPr>
    </w:lvl>
    <w:lvl w:ilvl="1">
      <w:start w:val="1"/>
      <w:numFmt w:val="decimal"/>
      <w:isLgl w:val="false"/>
      <w:suff w:val="tab"/>
      <w:lvlText w:val="%1.%2"/>
      <w:lvlJc w:val="left"/>
      <w:pPr>
        <w:ind w:left="576" w:hanging="576"/>
      </w:pPr>
    </w:lvl>
    <w:lvl w:ilvl="2">
      <w:start w:val="1"/>
      <w:numFmt w:val="decimal"/>
      <w:isLgl w:val="false"/>
      <w:suff w:val="tab"/>
      <w:lvlText w:val="%1.%2.%3"/>
      <w:lvlJc w:val="left"/>
      <w:pPr>
        <w:ind w:left="720" w:hanging="720"/>
      </w:pPr>
    </w:lvl>
    <w:lvl w:ilvl="3">
      <w:start w:val="1"/>
      <w:numFmt w:val="decimal"/>
      <w:isLgl w:val="false"/>
      <w:suff w:val="tab"/>
      <w:lvlText w:val="%1.%2.%3.%4"/>
      <w:lvlJc w:val="left"/>
      <w:pPr>
        <w:ind w:left="864" w:hanging="864"/>
      </w:pPr>
    </w:lvl>
    <w:lvl w:ilvl="4">
      <w:start w:val="1"/>
      <w:numFmt w:val="decimal"/>
      <w:isLgl w:val="false"/>
      <w:suff w:val="tab"/>
      <w:lvlText w:val="%1.%2.%3.%4.%5"/>
      <w:lvlJc w:val="left"/>
      <w:pPr>
        <w:ind w:left="1008" w:hanging="1008"/>
      </w:pPr>
    </w:lvl>
    <w:lvl w:ilvl="5">
      <w:start w:val="1"/>
      <w:numFmt w:val="decimal"/>
      <w:isLgl w:val="false"/>
      <w:suff w:val="tab"/>
      <w:lvlText w:val="%1.%2.%3.%4.%5.%6"/>
      <w:lvlJc w:val="left"/>
      <w:pPr>
        <w:ind w:left="1152" w:hanging="1152"/>
      </w:pPr>
    </w:lvl>
    <w:lvl w:ilvl="6">
      <w:start w:val="1"/>
      <w:numFmt w:val="decimal"/>
      <w:isLgl w:val="false"/>
      <w:suff w:val="tab"/>
      <w:lvlText w:val="%1.%2.%3.%4.%5.%6.%7"/>
      <w:lvlJc w:val="left"/>
      <w:pPr>
        <w:ind w:left="1296" w:hanging="1296"/>
      </w:pPr>
    </w:lvl>
    <w:lvl w:ilvl="7">
      <w:start w:val="1"/>
      <w:numFmt w:val="decimal"/>
      <w:isLgl w:val="false"/>
      <w:suff w:val="tab"/>
      <w:lvlText w:val="%1.%2.%3.%4.%5.%6.%7.%8"/>
      <w:lvlJc w:val="left"/>
      <w:pPr>
        <w:ind w:left="1440" w:hanging="1440"/>
      </w:pPr>
    </w:lvl>
    <w:lvl w:ilvl="8">
      <w:start w:val="1"/>
      <w:numFmt w:val="decimal"/>
      <w:isLgl w:val="false"/>
      <w:suff w:val="tab"/>
      <w:lvlText w:val="%1.%2.%3.%4.%5.%6.%7.%8.%9"/>
      <w:lvlJc w:val="left"/>
      <w:pPr>
        <w:ind w:left="1584" w:hanging="1584"/>
      </w:pPr>
    </w:lvl>
  </w:abstractNum>
  <w:abstractNum w:abstractNumId="22">
    <w:multiLevelType w:val="hybridMultilevel"/>
    <w:lvl w:ilvl="0">
      <w:start w:val="1"/>
      <w:numFmt w:val="bullet"/>
      <w:isLgl w:val="false"/>
      <w:suff w:val="tab"/>
      <w:lvlText w:val=""/>
      <w:lvlJc w:val="left"/>
      <w:pPr>
        <w:ind w:left="1004" w:hanging="360"/>
      </w:pPr>
      <w:rPr>
        <w:rFonts w:ascii="Symbol" w:hAnsi="Symbol" w:hint="default"/>
      </w:rPr>
    </w:lvl>
    <w:lvl w:ilvl="1">
      <w:start w:val="1"/>
      <w:numFmt w:val="bullet"/>
      <w:isLgl w:val="false"/>
      <w:suff w:val="tab"/>
      <w:lvlText w:val="o"/>
      <w:lvlJc w:val="left"/>
      <w:pPr>
        <w:ind w:left="1724" w:hanging="360"/>
      </w:pPr>
      <w:rPr>
        <w:rFonts w:ascii="Courier New" w:hAnsi="Courier New" w:cs="Courier New" w:hint="default"/>
      </w:rPr>
    </w:lvl>
    <w:lvl w:ilvl="2">
      <w:start w:val="1"/>
      <w:numFmt w:val="bullet"/>
      <w:isLgl w:val="false"/>
      <w:suff w:val="tab"/>
      <w:lvlText w:val=""/>
      <w:lvlJc w:val="left"/>
      <w:pPr>
        <w:ind w:left="2444" w:hanging="360"/>
      </w:pPr>
      <w:rPr>
        <w:rFonts w:ascii="Wingdings" w:hAnsi="Wingdings" w:hint="default"/>
      </w:rPr>
    </w:lvl>
    <w:lvl w:ilvl="3">
      <w:start w:val="1"/>
      <w:numFmt w:val="bullet"/>
      <w:isLgl w:val="false"/>
      <w:suff w:val="tab"/>
      <w:lvlText w:val=""/>
      <w:lvlJc w:val="left"/>
      <w:pPr>
        <w:ind w:left="3164" w:hanging="360"/>
      </w:pPr>
      <w:rPr>
        <w:rFonts w:ascii="Symbol" w:hAnsi="Symbol" w:hint="default"/>
      </w:rPr>
    </w:lvl>
    <w:lvl w:ilvl="4">
      <w:start w:val="1"/>
      <w:numFmt w:val="bullet"/>
      <w:isLgl w:val="false"/>
      <w:suff w:val="tab"/>
      <w:lvlText w:val="o"/>
      <w:lvlJc w:val="left"/>
      <w:pPr>
        <w:ind w:left="3884" w:hanging="360"/>
      </w:pPr>
      <w:rPr>
        <w:rFonts w:ascii="Courier New" w:hAnsi="Courier New" w:cs="Courier New" w:hint="default"/>
      </w:rPr>
    </w:lvl>
    <w:lvl w:ilvl="5">
      <w:start w:val="1"/>
      <w:numFmt w:val="bullet"/>
      <w:isLgl w:val="false"/>
      <w:suff w:val="tab"/>
      <w:lvlText w:val=""/>
      <w:lvlJc w:val="left"/>
      <w:pPr>
        <w:ind w:left="4604" w:hanging="360"/>
      </w:pPr>
      <w:rPr>
        <w:rFonts w:ascii="Wingdings" w:hAnsi="Wingdings" w:hint="default"/>
      </w:rPr>
    </w:lvl>
    <w:lvl w:ilvl="6">
      <w:start w:val="1"/>
      <w:numFmt w:val="bullet"/>
      <w:isLgl w:val="false"/>
      <w:suff w:val="tab"/>
      <w:lvlText w:val=""/>
      <w:lvlJc w:val="left"/>
      <w:pPr>
        <w:ind w:left="5324" w:hanging="360"/>
      </w:pPr>
      <w:rPr>
        <w:rFonts w:ascii="Symbol" w:hAnsi="Symbol" w:hint="default"/>
      </w:rPr>
    </w:lvl>
    <w:lvl w:ilvl="7">
      <w:start w:val="1"/>
      <w:numFmt w:val="bullet"/>
      <w:isLgl w:val="false"/>
      <w:suff w:val="tab"/>
      <w:lvlText w:val="o"/>
      <w:lvlJc w:val="left"/>
      <w:pPr>
        <w:ind w:left="6044" w:hanging="360"/>
      </w:pPr>
      <w:rPr>
        <w:rFonts w:ascii="Courier New" w:hAnsi="Courier New" w:cs="Courier New" w:hint="default"/>
      </w:rPr>
    </w:lvl>
    <w:lvl w:ilvl="8">
      <w:start w:val="1"/>
      <w:numFmt w:val="bullet"/>
      <w:isLgl w:val="false"/>
      <w:suff w:val="tab"/>
      <w:lvlText w:val=""/>
      <w:lvlJc w:val="left"/>
      <w:pPr>
        <w:ind w:left="6764" w:hanging="360"/>
      </w:pPr>
      <w:rPr>
        <w:rFonts w:ascii="Wingdings" w:hAnsi="Wingdings" w:hint="default"/>
      </w:rPr>
    </w:lvl>
  </w:abstractNum>
  <w:abstractNum w:abstractNumId="23">
    <w:multiLevelType w:val="hybridMultilevel"/>
    <w:lvl w:ilvl="0">
      <w:start w:val="1"/>
      <w:numFmt w:val="decimal"/>
      <w:isLgl w:val="false"/>
      <w:suff w:val="tab"/>
      <w:lvlText w:val="%1."/>
      <w:lvlJc w:val="left"/>
      <w:pPr>
        <w:ind w:left="0" w:firstLine="0"/>
      </w:pPr>
      <w:rPr>
        <w:rFonts w:ascii="Times New Roman" w:hAnsi="Times New Roman" w:cs="Times New Roman"/>
        <w:b w:val="false"/>
        <w:sz w:val="24"/>
      </w:rPr>
    </w:lvl>
    <w:lvl w:ilvl="1">
      <w:start w:val="1"/>
      <w:numFmt w:val="lowerLetter"/>
      <w:isLgl w:val="false"/>
      <w:suff w:val="tab"/>
      <w:lvlText w:val="%2."/>
      <w:lvlJc w:val="left"/>
      <w:pPr>
        <w:ind w:left="1080" w:firstLine="0"/>
      </w:pPr>
    </w:lvl>
    <w:lvl w:ilvl="2">
      <w:start w:val="1"/>
      <w:numFmt w:val="lowerRoman"/>
      <w:isLgl w:val="false"/>
      <w:suff w:val="tab"/>
      <w:lvlText w:val="%3."/>
      <w:lvlJc w:val="left"/>
      <w:pPr>
        <w:ind w:left="1980" w:firstLine="0"/>
      </w:pPr>
    </w:lvl>
    <w:lvl w:ilvl="3">
      <w:start w:val="1"/>
      <w:numFmt w:val="decimal"/>
      <w:isLgl w:val="false"/>
      <w:suff w:val="tab"/>
      <w:lvlText w:val="%4."/>
      <w:lvlJc w:val="left"/>
      <w:pPr>
        <w:ind w:left="2520" w:firstLine="0"/>
      </w:pPr>
    </w:lvl>
    <w:lvl w:ilvl="4">
      <w:start w:val="1"/>
      <w:numFmt w:val="lowerLetter"/>
      <w:isLgl w:val="false"/>
      <w:suff w:val="tab"/>
      <w:lvlText w:val="%5."/>
      <w:lvlJc w:val="left"/>
      <w:pPr>
        <w:ind w:left="3240" w:firstLine="0"/>
      </w:pPr>
    </w:lvl>
    <w:lvl w:ilvl="5">
      <w:start w:val="1"/>
      <w:numFmt w:val="lowerRoman"/>
      <w:isLgl w:val="false"/>
      <w:suff w:val="tab"/>
      <w:lvlText w:val="%6."/>
      <w:lvlJc w:val="left"/>
      <w:pPr>
        <w:ind w:left="4140" w:firstLine="0"/>
      </w:pPr>
    </w:lvl>
    <w:lvl w:ilvl="6">
      <w:start w:val="1"/>
      <w:numFmt w:val="decimal"/>
      <w:isLgl w:val="false"/>
      <w:suff w:val="tab"/>
      <w:lvlText w:val="%7."/>
      <w:lvlJc w:val="left"/>
      <w:pPr>
        <w:ind w:left="4680" w:firstLine="0"/>
      </w:pPr>
    </w:lvl>
    <w:lvl w:ilvl="7">
      <w:start w:val="1"/>
      <w:numFmt w:val="lowerLetter"/>
      <w:isLgl w:val="false"/>
      <w:suff w:val="tab"/>
      <w:lvlText w:val="%8."/>
      <w:lvlJc w:val="left"/>
      <w:pPr>
        <w:ind w:left="5400" w:firstLine="0"/>
      </w:pPr>
    </w:lvl>
    <w:lvl w:ilvl="8">
      <w:start w:val="1"/>
      <w:numFmt w:val="lowerRoman"/>
      <w:isLgl w:val="false"/>
      <w:suff w:val="tab"/>
      <w:lvlText w:val="%9."/>
      <w:lvlJc w:val="left"/>
      <w:pPr>
        <w:ind w:left="6300" w:firstLine="0"/>
      </w:pPr>
    </w:lvl>
  </w:abstractNum>
  <w:abstractNum w:abstractNumId="24">
    <w:multiLevelType w:val="hybridMultilevel"/>
    <w:lvl w:ilvl="0">
      <w:start w:val="1"/>
      <w:numFmt w:val="bullet"/>
      <w:isLgl w:val="false"/>
      <w:suff w:val="tab"/>
      <w:lvlText w:val=""/>
      <w:lvlJc w:val="left"/>
      <w:pPr>
        <w:ind w:left="1287" w:hanging="360"/>
      </w:pPr>
      <w:rPr>
        <w:rFonts w:ascii="Symbol" w:hAnsi="Symbol"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25">
    <w:multiLevelType w:val="hybridMultilevel"/>
    <w:lvl w:ilvl="0">
      <w:start w:val="1"/>
      <w:numFmt w:val="bullet"/>
      <w:isLgl w:val="false"/>
      <w:suff w:val="tab"/>
      <w:lvlText w:val=""/>
      <w:lvlJc w:val="left"/>
      <w:pPr>
        <w:ind w:left="2084" w:hanging="360"/>
      </w:pPr>
      <w:rPr>
        <w:rFonts w:ascii="Symbol" w:hAnsi="Symbol" w:hint="default"/>
      </w:rPr>
    </w:lvl>
    <w:lvl w:ilvl="1">
      <w:start w:val="1"/>
      <w:numFmt w:val="bullet"/>
      <w:isLgl w:val="false"/>
      <w:suff w:val="tab"/>
      <w:lvlText w:val="o"/>
      <w:lvlJc w:val="left"/>
      <w:pPr>
        <w:ind w:left="2804" w:hanging="360"/>
      </w:pPr>
      <w:rPr>
        <w:rFonts w:ascii="Courier New" w:hAnsi="Courier New" w:cs="Courier New" w:hint="default"/>
      </w:rPr>
    </w:lvl>
    <w:lvl w:ilvl="2">
      <w:start w:val="1"/>
      <w:numFmt w:val="bullet"/>
      <w:isLgl w:val="false"/>
      <w:suff w:val="tab"/>
      <w:lvlText w:val=""/>
      <w:lvlJc w:val="left"/>
      <w:pPr>
        <w:ind w:left="3524" w:hanging="360"/>
      </w:pPr>
      <w:rPr>
        <w:rFonts w:ascii="Wingdings" w:hAnsi="Wingdings" w:hint="default"/>
      </w:rPr>
    </w:lvl>
    <w:lvl w:ilvl="3">
      <w:start w:val="1"/>
      <w:numFmt w:val="bullet"/>
      <w:isLgl w:val="false"/>
      <w:suff w:val="tab"/>
      <w:lvlText w:val=""/>
      <w:lvlJc w:val="left"/>
      <w:pPr>
        <w:ind w:left="4244" w:hanging="360"/>
      </w:pPr>
      <w:rPr>
        <w:rFonts w:ascii="Symbol" w:hAnsi="Symbol" w:hint="default"/>
      </w:rPr>
    </w:lvl>
    <w:lvl w:ilvl="4">
      <w:start w:val="1"/>
      <w:numFmt w:val="bullet"/>
      <w:isLgl w:val="false"/>
      <w:suff w:val="tab"/>
      <w:lvlText w:val="o"/>
      <w:lvlJc w:val="left"/>
      <w:pPr>
        <w:ind w:left="4964" w:hanging="360"/>
      </w:pPr>
      <w:rPr>
        <w:rFonts w:ascii="Courier New" w:hAnsi="Courier New" w:cs="Courier New" w:hint="default"/>
      </w:rPr>
    </w:lvl>
    <w:lvl w:ilvl="5">
      <w:start w:val="1"/>
      <w:numFmt w:val="bullet"/>
      <w:isLgl w:val="false"/>
      <w:suff w:val="tab"/>
      <w:lvlText w:val=""/>
      <w:lvlJc w:val="left"/>
      <w:pPr>
        <w:ind w:left="5684" w:hanging="360"/>
      </w:pPr>
      <w:rPr>
        <w:rFonts w:ascii="Wingdings" w:hAnsi="Wingdings" w:hint="default"/>
      </w:rPr>
    </w:lvl>
    <w:lvl w:ilvl="6">
      <w:start w:val="1"/>
      <w:numFmt w:val="bullet"/>
      <w:isLgl w:val="false"/>
      <w:suff w:val="tab"/>
      <w:lvlText w:val=""/>
      <w:lvlJc w:val="left"/>
      <w:pPr>
        <w:ind w:left="6404" w:hanging="360"/>
      </w:pPr>
      <w:rPr>
        <w:rFonts w:ascii="Symbol" w:hAnsi="Symbol" w:hint="default"/>
      </w:rPr>
    </w:lvl>
    <w:lvl w:ilvl="7">
      <w:start w:val="1"/>
      <w:numFmt w:val="bullet"/>
      <w:isLgl w:val="false"/>
      <w:suff w:val="tab"/>
      <w:lvlText w:val="o"/>
      <w:lvlJc w:val="left"/>
      <w:pPr>
        <w:ind w:left="7124" w:hanging="360"/>
      </w:pPr>
      <w:rPr>
        <w:rFonts w:ascii="Courier New" w:hAnsi="Courier New" w:cs="Courier New" w:hint="default"/>
      </w:rPr>
    </w:lvl>
    <w:lvl w:ilvl="8">
      <w:start w:val="1"/>
      <w:numFmt w:val="bullet"/>
      <w:isLgl w:val="false"/>
      <w:suff w:val="tab"/>
      <w:lvlText w:val=""/>
      <w:lvlJc w:val="left"/>
      <w:pPr>
        <w:ind w:left="7844" w:hanging="360"/>
      </w:pPr>
      <w:rPr>
        <w:rFonts w:ascii="Wingdings" w:hAnsi="Wingdings" w:hint="default"/>
      </w:rPr>
    </w:lvl>
  </w:abstractNum>
  <w:abstractNum w:abstractNumId="26">
    <w:multiLevelType w:val="hybridMultilevel"/>
    <w:lvl w:ilvl="0">
      <w:start w:val="1"/>
      <w:numFmt w:val="none"/>
      <w:isLgl w:val="false"/>
      <w:suff w:val="tab"/>
      <w:lvlText w:val=""/>
      <w:lvlJc w:val="left"/>
      <w:pPr>
        <w:ind w:left="360" w:hanging="360"/>
        <w:tabs>
          <w:tab w:val="left" w:pos="360" w:leader="none"/>
        </w:tabs>
      </w:pPr>
    </w:lvl>
    <w:lvl w:ilvl="1">
      <w:start w:val="1"/>
      <w:numFmt w:val="none"/>
      <w:isLgl w:val="false"/>
      <w:suff w:val="tab"/>
      <w:lvlText w:val=""/>
      <w:lvlJc w:val="left"/>
      <w:pPr>
        <w:ind w:left="360" w:hanging="360"/>
        <w:tabs>
          <w:tab w:val="left" w:pos="360" w:leader="none"/>
        </w:tabs>
      </w:pPr>
    </w:lvl>
    <w:lvl w:ilvl="2">
      <w:start w:val="1"/>
      <w:numFmt w:val="none"/>
      <w:isLgl w:val="false"/>
      <w:suff w:val="tab"/>
      <w:lvlText w:val=""/>
      <w:lvlJc w:val="left"/>
      <w:pPr>
        <w:ind w:left="360" w:hanging="360"/>
        <w:tabs>
          <w:tab w:val="left" w:pos="360" w:leader="none"/>
        </w:tabs>
      </w:pPr>
    </w:lvl>
    <w:lvl w:ilvl="3">
      <w:start w:val="1"/>
      <w:numFmt w:val="none"/>
      <w:isLgl w:val="false"/>
      <w:suff w:val="tab"/>
      <w:lvlText w:val=""/>
      <w:lvlJc w:val="left"/>
      <w:pPr>
        <w:ind w:left="360" w:hanging="360"/>
        <w:tabs>
          <w:tab w:val="left" w:pos="360" w:leader="none"/>
        </w:tabs>
      </w:pPr>
    </w:lvl>
    <w:lvl w:ilvl="4">
      <w:start w:val="1"/>
      <w:numFmt w:val="none"/>
      <w:isLgl w:val="false"/>
      <w:suff w:val="tab"/>
      <w:lvlText w:val=""/>
      <w:lvlJc w:val="left"/>
      <w:pPr>
        <w:ind w:left="360" w:hanging="360"/>
        <w:tabs>
          <w:tab w:val="left" w:pos="360" w:leader="none"/>
        </w:tabs>
      </w:pPr>
    </w:lvl>
    <w:lvl w:ilvl="5">
      <w:start w:val="1"/>
      <w:numFmt w:val="none"/>
      <w:isLgl w:val="false"/>
      <w:suff w:val="tab"/>
      <w:lvlText w:val=""/>
      <w:lvlJc w:val="left"/>
      <w:pPr>
        <w:ind w:left="360" w:hanging="360"/>
        <w:tabs>
          <w:tab w:val="left" w:pos="360" w:leader="none"/>
        </w:tabs>
      </w:pPr>
    </w:lvl>
    <w:lvl w:ilvl="6">
      <w:start w:val="1"/>
      <w:numFmt w:val="none"/>
      <w:isLgl w:val="false"/>
      <w:suff w:val="tab"/>
      <w:lvlText w:val=""/>
      <w:lvlJc w:val="left"/>
      <w:pPr>
        <w:ind w:left="360" w:hanging="360"/>
        <w:tabs>
          <w:tab w:val="left" w:pos="360" w:leader="none"/>
        </w:tabs>
      </w:pPr>
    </w:lvl>
    <w:lvl w:ilvl="7">
      <w:start w:val="1"/>
      <w:numFmt w:val="none"/>
      <w:isLgl w:val="false"/>
      <w:suff w:val="tab"/>
      <w:lvlText w:val=""/>
      <w:lvlJc w:val="left"/>
      <w:pPr>
        <w:ind w:left="360" w:hanging="360"/>
        <w:tabs>
          <w:tab w:val="left" w:pos="360" w:leader="none"/>
        </w:tabs>
      </w:pPr>
    </w:lvl>
    <w:lvl w:ilvl="8">
      <w:start w:val="1"/>
      <w:numFmt w:val="none"/>
      <w:isLgl w:val="false"/>
      <w:suff w:val="tab"/>
      <w:lvlText w:val=""/>
      <w:lvlJc w:val="left"/>
      <w:pPr>
        <w:ind w:left="360" w:hanging="360"/>
        <w:tabs>
          <w:tab w:val="left" w:pos="360" w:leader="none"/>
        </w:tabs>
      </w:pPr>
    </w:lvl>
  </w:abstractNum>
  <w:abstractNum w:abstractNumId="27">
    <w:multiLevelType w:val="hybridMultilevel"/>
    <w:lvl w:ilvl="0">
      <w:start w:val="1"/>
      <w:numFmt w:val="decimal"/>
      <w:pStyle w:val="809"/>
      <w:isLgl w:val="false"/>
      <w:suff w:val="tab"/>
      <w:lvlText w:val="%1"/>
      <w:lvlJc w:val="left"/>
      <w:pPr>
        <w:ind w:left="432" w:hanging="432"/>
      </w:pPr>
      <w:rPr>
        <w:rFonts w:hint="default"/>
      </w:rPr>
    </w:lvl>
    <w:lvl w:ilvl="1">
      <w:start w:val="1"/>
      <w:numFmt w:val="decimal"/>
      <w:pStyle w:val="833"/>
      <w:isLgl w:val="false"/>
      <w:suff w:val="tab"/>
      <w:lvlText w:val="%1.%2"/>
      <w:lvlJc w:val="left"/>
      <w:pPr>
        <w:ind w:left="576" w:hanging="576"/>
      </w:pPr>
      <w:rPr>
        <w:rFonts w:hint="default"/>
      </w:rPr>
    </w:lvl>
    <w:lvl w:ilvl="2">
      <w:start w:val="1"/>
      <w:numFmt w:val="decimal"/>
      <w:pStyle w:val="811"/>
      <w:isLgl w:val="false"/>
      <w:suff w:val="tab"/>
      <w:lvlText w:val="%1.%2.%3"/>
      <w:lvlJc w:val="left"/>
      <w:pPr>
        <w:ind w:left="720" w:hanging="720"/>
      </w:pPr>
      <w:rPr>
        <w:rFonts w:hint="default"/>
      </w:rPr>
    </w:lvl>
    <w:lvl w:ilvl="3">
      <w:start w:val="1"/>
      <w:numFmt w:val="decimal"/>
      <w:pStyle w:val="812"/>
      <w:isLgl w:val="false"/>
      <w:suff w:val="tab"/>
      <w:lvlText w:val="%1.%2.%3.%4"/>
      <w:lvlJc w:val="left"/>
      <w:pPr>
        <w:ind w:left="864" w:hanging="864"/>
      </w:pPr>
      <w:rPr>
        <w:rFonts w:hint="default"/>
      </w:rPr>
    </w:lvl>
    <w:lvl w:ilvl="4">
      <w:start w:val="1"/>
      <w:numFmt w:val="decimal"/>
      <w:pStyle w:val="813"/>
      <w:isLgl w:val="false"/>
      <w:suff w:val="tab"/>
      <w:lvlText w:val="%1.%2.%3.%4.%5"/>
      <w:lvlJc w:val="left"/>
      <w:pPr>
        <w:ind w:left="1008" w:hanging="1008"/>
      </w:pPr>
      <w:rPr>
        <w:rFonts w:hint="default"/>
      </w:rPr>
    </w:lvl>
    <w:lvl w:ilvl="5">
      <w:start w:val="1"/>
      <w:numFmt w:val="decimal"/>
      <w:pStyle w:val="814"/>
      <w:isLgl w:val="false"/>
      <w:suff w:val="tab"/>
      <w:lvlText w:val="%1.%2.%3.%4.%5.%6"/>
      <w:lvlJc w:val="left"/>
      <w:pPr>
        <w:ind w:left="1152" w:hanging="1152"/>
      </w:pPr>
      <w:rPr>
        <w:rFonts w:hint="default"/>
      </w:rPr>
    </w:lvl>
    <w:lvl w:ilvl="6">
      <w:start w:val="1"/>
      <w:numFmt w:val="decimal"/>
      <w:pStyle w:val="815"/>
      <w:isLgl w:val="false"/>
      <w:suff w:val="tab"/>
      <w:lvlText w:val="%1.%2.%3.%4.%5.%6.%7"/>
      <w:lvlJc w:val="left"/>
      <w:pPr>
        <w:ind w:left="1296" w:hanging="1296"/>
      </w:pPr>
      <w:rPr>
        <w:rFonts w:hint="default"/>
      </w:rPr>
    </w:lvl>
    <w:lvl w:ilvl="7">
      <w:start w:val="1"/>
      <w:numFmt w:val="decimal"/>
      <w:pStyle w:val="816"/>
      <w:isLgl w:val="false"/>
      <w:suff w:val="tab"/>
      <w:lvlText w:val="%1.%2.%3.%4.%5.%6.%7.%8"/>
      <w:lvlJc w:val="left"/>
      <w:pPr>
        <w:ind w:left="1440" w:hanging="1440"/>
      </w:pPr>
      <w:rPr>
        <w:rFonts w:hint="default"/>
      </w:rPr>
    </w:lvl>
    <w:lvl w:ilvl="8">
      <w:start w:val="1"/>
      <w:numFmt w:val="decimal"/>
      <w:pStyle w:val="817"/>
      <w:isLgl w:val="false"/>
      <w:suff w:val="tab"/>
      <w:lvlText w:val="%1.%2.%3.%4.%5.%6.%7.%8.%9"/>
      <w:lvlJc w:val="left"/>
      <w:pPr>
        <w:ind w:left="1584" w:hanging="1584"/>
      </w:pPr>
      <w:rPr>
        <w:rFonts w:hint="default"/>
      </w:rPr>
    </w:lvl>
  </w:abstractNum>
  <w:abstractNum w:abstractNumId="28">
    <w:multiLevelType w:val="hybridMultilevel"/>
    <w:lvl w:ilvl="0">
      <w:start w:val="1"/>
      <w:numFmt w:val="decimal"/>
      <w:isLgl w:val="false"/>
      <w:suff w:val="tab"/>
      <w:lvlText w:val="%1."/>
      <w:lvlJc w:val="left"/>
      <w:pPr>
        <w:ind w:left="720" w:hanging="720"/>
        <w:tabs>
          <w:tab w:val="left" w:pos="720" w:leader="none"/>
        </w:tabs>
      </w:pPr>
    </w:lvl>
    <w:lvl w:ilvl="1">
      <w:start w:val="1"/>
      <w:numFmt w:val="decimal"/>
      <w:isLgl w:val="false"/>
      <w:suff w:val="tab"/>
      <w:lvlText w:val="%2."/>
      <w:lvlJc w:val="left"/>
      <w:pPr>
        <w:ind w:left="1440" w:hanging="720"/>
        <w:tabs>
          <w:tab w:val="left" w:pos="1440" w:leader="none"/>
        </w:tabs>
      </w:pPr>
    </w:lvl>
    <w:lvl w:ilvl="2">
      <w:start w:val="1"/>
      <w:numFmt w:val="decimal"/>
      <w:isLgl w:val="false"/>
      <w:suff w:val="tab"/>
      <w:lvlText w:val="%3."/>
      <w:lvlJc w:val="left"/>
      <w:pPr>
        <w:ind w:left="2160" w:hanging="720"/>
        <w:tabs>
          <w:tab w:val="left" w:pos="2160" w:leader="none"/>
        </w:tabs>
      </w:pPr>
    </w:lvl>
    <w:lvl w:ilvl="3">
      <w:start w:val="1"/>
      <w:numFmt w:val="decimal"/>
      <w:isLgl w:val="false"/>
      <w:suff w:val="tab"/>
      <w:lvlText w:val="%4."/>
      <w:lvlJc w:val="left"/>
      <w:pPr>
        <w:ind w:left="2880" w:hanging="720"/>
        <w:tabs>
          <w:tab w:val="left" w:pos="2880" w:leader="none"/>
        </w:tabs>
      </w:pPr>
    </w:lvl>
    <w:lvl w:ilvl="4">
      <w:start w:val="1"/>
      <w:numFmt w:val="decimal"/>
      <w:isLgl w:val="false"/>
      <w:suff w:val="tab"/>
      <w:lvlText w:val="%5."/>
      <w:lvlJc w:val="left"/>
      <w:pPr>
        <w:ind w:left="3600" w:hanging="720"/>
        <w:tabs>
          <w:tab w:val="left" w:pos="3600" w:leader="none"/>
        </w:tabs>
      </w:pPr>
    </w:lvl>
    <w:lvl w:ilvl="5">
      <w:start w:val="1"/>
      <w:numFmt w:val="decimal"/>
      <w:isLgl w:val="false"/>
      <w:suff w:val="tab"/>
      <w:lvlText w:val="%6."/>
      <w:lvlJc w:val="left"/>
      <w:pPr>
        <w:ind w:left="4320" w:hanging="720"/>
        <w:tabs>
          <w:tab w:val="left" w:pos="4320" w:leader="none"/>
        </w:tabs>
      </w:pPr>
    </w:lvl>
    <w:lvl w:ilvl="6">
      <w:start w:val="1"/>
      <w:numFmt w:val="decimal"/>
      <w:isLgl w:val="false"/>
      <w:suff w:val="tab"/>
      <w:lvlText w:val="%7."/>
      <w:lvlJc w:val="left"/>
      <w:pPr>
        <w:ind w:left="5040" w:hanging="720"/>
        <w:tabs>
          <w:tab w:val="left" w:pos="5040" w:leader="none"/>
        </w:tabs>
      </w:pPr>
    </w:lvl>
    <w:lvl w:ilvl="7">
      <w:start w:val="1"/>
      <w:numFmt w:val="decimal"/>
      <w:isLgl w:val="false"/>
      <w:suff w:val="tab"/>
      <w:lvlText w:val="%8."/>
      <w:lvlJc w:val="left"/>
      <w:pPr>
        <w:ind w:left="5760" w:hanging="720"/>
        <w:tabs>
          <w:tab w:val="left" w:pos="5760" w:leader="none"/>
        </w:tabs>
      </w:pPr>
    </w:lvl>
    <w:lvl w:ilvl="8">
      <w:start w:val="1"/>
      <w:numFmt w:val="decimal"/>
      <w:isLgl w:val="false"/>
      <w:suff w:val="tab"/>
      <w:lvlText w:val="%9."/>
      <w:lvlJc w:val="left"/>
      <w:pPr>
        <w:ind w:left="6480" w:hanging="720"/>
        <w:tabs>
          <w:tab w:val="left" w:pos="6480" w:leader="none"/>
        </w:tabs>
      </w:pPr>
    </w:lvl>
  </w:abstractNum>
  <w:abstractNum w:abstractNumId="29">
    <w:multiLevelType w:val="hybridMultilevel"/>
    <w:lvl w:ilvl="0">
      <w:start w:val="1"/>
      <w:numFmt w:val="decimal"/>
      <w:isLgl w:val="false"/>
      <w:suff w:val="space"/>
      <w:lvlText w:val="%1."/>
      <w:lvlJc w:val="left"/>
      <w:pPr>
        <w:ind w:left="0" w:firstLine="0"/>
      </w:pPr>
      <w:rPr>
        <w:rFonts w:ascii="Times New Roman" w:hAnsi="Times New Roman" w:cs="Times New Roman"/>
        <w:b w:val="false"/>
        <w:sz w:val="22"/>
      </w:rPr>
    </w:lvl>
    <w:lvl w:ilvl="1">
      <w:start w:val="1"/>
      <w:numFmt w:val="lowerLetter"/>
      <w:pStyle w:val="827"/>
      <w:isLgl w:val="false"/>
      <w:suff w:val="space"/>
      <w:lvlText w:val="%2."/>
      <w:lvlJc w:val="left"/>
      <w:pPr>
        <w:ind w:left="227" w:firstLine="0"/>
      </w:pPr>
      <w:rPr>
        <w:rFonts w:ascii="Times New Roman" w:hAnsi="Times New Roman" w:cs="Times New Roman"/>
        <w:sz w:val="22"/>
      </w:rPr>
    </w:lvl>
    <w:lvl w:ilvl="2">
      <w:start w:val="1"/>
      <w:numFmt w:val="decimal"/>
      <w:pStyle w:val="828"/>
      <w:isLgl w:val="false"/>
      <w:suff w:val="space"/>
      <w:lvlText w:val="(%3)"/>
      <w:lvlJc w:val="left"/>
      <w:pPr>
        <w:ind w:left="454" w:firstLine="0"/>
      </w:pPr>
      <w:rPr>
        <w:rFonts w:ascii="Times New Roman" w:hAnsi="Times New Roman" w:cs="Times New Roman"/>
        <w:b w:val="false"/>
        <w:sz w:val="22"/>
      </w:rPr>
    </w:lvl>
    <w:lvl w:ilvl="3">
      <w:start w:val="1"/>
      <w:numFmt w:val="lowerLetter"/>
      <w:pStyle w:val="830"/>
      <w:isLgl w:val="false"/>
      <w:suff w:val="space"/>
      <w:lvlText w:val="(%4)"/>
      <w:lvlJc w:val="left"/>
      <w:pPr>
        <w:ind w:left="765" w:firstLine="0"/>
      </w:pPr>
      <w:rPr>
        <w:rFonts w:ascii="Times New Roman" w:hAnsi="Times New Roman" w:cs="Times New Roman"/>
        <w:b w:val="false"/>
        <w:sz w:val="22"/>
      </w:rPr>
    </w:lvl>
    <w:lvl w:ilvl="4">
      <w:start w:val="1"/>
      <w:numFmt w:val="lowerRoman"/>
      <w:pStyle w:val="829"/>
      <w:isLgl w:val="false"/>
      <w:suff w:val="tab"/>
      <w:lvlText w:val="%5"/>
      <w:lvlJc w:val="left"/>
      <w:pPr>
        <w:ind w:left="1077" w:firstLine="0"/>
      </w:pPr>
      <w:rPr>
        <w:rFonts w:ascii="Times New Roman" w:hAnsi="Times New Roman" w:cs="Times New Roman"/>
        <w:b w:val="false"/>
        <w:sz w:val="22"/>
      </w:rPr>
    </w:lvl>
    <w:lvl w:ilvl="5">
      <w:start w:val="1"/>
      <w:numFmt w:val="none"/>
      <w:isLgl w:val="false"/>
      <w:suff w:val="tab"/>
      <w:lvlText w:val=""/>
      <w:lvlJc w:val="left"/>
      <w:pPr>
        <w:ind w:left="3214" w:firstLine="0"/>
      </w:pPr>
    </w:lvl>
    <w:lvl w:ilvl="6">
      <w:start w:val="1"/>
      <w:numFmt w:val="none"/>
      <w:isLgl w:val="false"/>
      <w:suff w:val="tab"/>
      <w:lvlText w:val=""/>
      <w:lvlJc w:val="left"/>
      <w:pPr>
        <w:ind w:left="3922" w:firstLine="0"/>
      </w:pPr>
    </w:lvl>
    <w:lvl w:ilvl="7">
      <w:start w:val="1"/>
      <w:numFmt w:val="none"/>
      <w:isLgl w:val="false"/>
      <w:suff w:val="tab"/>
      <w:lvlText w:val=""/>
      <w:lvlJc w:val="left"/>
      <w:pPr>
        <w:ind w:left="4630" w:firstLine="0"/>
      </w:pPr>
    </w:lvl>
    <w:lvl w:ilvl="8">
      <w:start w:val="1"/>
      <w:numFmt w:val="none"/>
      <w:isLgl w:val="false"/>
      <w:suff w:val="tab"/>
      <w:lvlText w:val=""/>
      <w:lvlJc w:val="left"/>
      <w:pPr>
        <w:ind w:left="5338" w:firstLine="0"/>
      </w:pPr>
    </w:lvl>
  </w:abstractNum>
  <w:abstractNum w:abstractNumId="30">
    <w:multiLevelType w:val="hybridMultilevel"/>
    <w:lvl w:ilvl="0">
      <w:start w:val="1"/>
      <w:numFmt w:val="decimal"/>
      <w:isLgl w:val="false"/>
      <w:suff w:val="tab"/>
      <w:lvlText w:val="%1."/>
      <w:lvlJc w:val="left"/>
      <w:pPr>
        <w:ind w:left="480" w:hanging="480"/>
        <w:tabs>
          <w:tab w:val="left" w:pos="0" w:leader="none"/>
        </w:tabs>
      </w:pPr>
    </w:lvl>
    <w:lvl w:ilvl="1">
      <w:start w:val="1"/>
      <w:numFmt w:val="decimal"/>
      <w:isLgl w:val="false"/>
      <w:suff w:val="tab"/>
      <w:lvlText w:val="%2."/>
      <w:lvlJc w:val="left"/>
      <w:pPr>
        <w:ind w:left="1200" w:hanging="480"/>
        <w:tabs>
          <w:tab w:val="left" w:pos="720" w:leader="none"/>
        </w:tabs>
      </w:pPr>
    </w:lvl>
    <w:lvl w:ilvl="2">
      <w:start w:val="1"/>
      <w:numFmt w:val="decimal"/>
      <w:isLgl w:val="false"/>
      <w:suff w:val="tab"/>
      <w:lvlText w:val="%3."/>
      <w:lvlJc w:val="left"/>
      <w:pPr>
        <w:ind w:left="1920" w:hanging="480"/>
        <w:tabs>
          <w:tab w:val="left" w:pos="1440" w:leader="none"/>
        </w:tabs>
      </w:pPr>
    </w:lvl>
    <w:lvl w:ilvl="3">
      <w:start w:val="1"/>
      <w:numFmt w:val="decimal"/>
      <w:isLgl w:val="false"/>
      <w:suff w:val="tab"/>
      <w:lvlText w:val="%4."/>
      <w:lvlJc w:val="left"/>
      <w:pPr>
        <w:ind w:left="2640" w:hanging="480"/>
        <w:tabs>
          <w:tab w:val="left" w:pos="2160" w:leader="none"/>
        </w:tabs>
      </w:pPr>
    </w:lvl>
    <w:lvl w:ilvl="4">
      <w:start w:val="1"/>
      <w:numFmt w:val="decimal"/>
      <w:isLgl w:val="false"/>
      <w:suff w:val="tab"/>
      <w:lvlText w:val="%5."/>
      <w:lvlJc w:val="left"/>
      <w:pPr>
        <w:ind w:left="3360" w:hanging="480"/>
        <w:tabs>
          <w:tab w:val="left" w:pos="2880" w:leader="none"/>
        </w:tabs>
      </w:pPr>
    </w:lvl>
    <w:lvl w:ilvl="5">
      <w:start w:val="1"/>
      <w:numFmt w:val="decimal"/>
      <w:isLgl w:val="false"/>
      <w:suff w:val="tab"/>
      <w:lvlText w:val="%6."/>
      <w:lvlJc w:val="left"/>
      <w:pPr>
        <w:ind w:left="4080" w:hanging="480"/>
        <w:tabs>
          <w:tab w:val="left" w:pos="3600" w:leader="none"/>
        </w:tabs>
      </w:pPr>
    </w:lvl>
    <w:lvl w:ilvl="6">
      <w:start w:val="1"/>
      <w:numFmt w:val="decimal"/>
      <w:isLgl w:val="false"/>
      <w:suff w:val="tab"/>
      <w:lvlText w:val="%7."/>
      <w:lvlJc w:val="left"/>
      <w:pPr>
        <w:ind w:left="4800" w:hanging="480"/>
        <w:tabs>
          <w:tab w:val="left" w:pos="4320" w:leader="none"/>
        </w:tabs>
      </w:pPr>
    </w:lvl>
    <w:lvl w:ilvl="7">
      <w:start w:val="1"/>
      <w:numFmt w:val="decimal"/>
      <w:isLgl w:val="false"/>
      <w:suff w:val="tab"/>
      <w:lvlText w:val=""/>
      <w:lvlJc w:val="left"/>
      <w:pPr/>
    </w:lvl>
    <w:lvl w:ilvl="8">
      <w:start w:val="1"/>
      <w:numFmt w:val="decimal"/>
      <w:isLgl w:val="false"/>
      <w:suff w:val="tab"/>
      <w:lvlText w:val=""/>
      <w:lvlJc w:val="left"/>
      <w:pPr/>
    </w:lvl>
  </w:abstractNum>
  <w:abstractNum w:abstractNumId="31">
    <w:multiLevelType w:val="hybridMultilevel"/>
    <w:lvl w:ilvl="0">
      <w:start w:val="1"/>
      <w:numFmt w:val="bullet"/>
      <w:isLgl w:val="false"/>
      <w:suff w:val="tab"/>
      <w:lvlText w:val=""/>
      <w:lvlJc w:val="left"/>
      <w:pPr>
        <w:ind w:left="1287" w:hanging="360"/>
      </w:pPr>
      <w:rPr>
        <w:rFonts w:ascii="Symbol" w:hAnsi="Symbol"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32">
    <w:multiLevelType w:val="hybridMultilevel"/>
    <w:lvl w:ilvl="0">
      <w:start w:val="1"/>
      <w:numFmt w:val="decimal"/>
      <w:pStyle w:val="838"/>
      <w:isLgl w:val="false"/>
      <w:suff w:val="tab"/>
      <w:lvlText w:val="%1)"/>
      <w:lvlJc w:val="left"/>
      <w:pPr>
        <w:ind w:left="0" w:firstLine="0"/>
      </w:pPr>
    </w:lvl>
    <w:lvl w:ilvl="1">
      <w:start w:val="1"/>
      <w:numFmt w:val="lowerLetter"/>
      <w:pStyle w:val="838"/>
      <w:isLgl w:val="false"/>
      <w:suff w:val="tab"/>
      <w:lvlText w:val="%2)"/>
      <w:lvlJc w:val="left"/>
      <w:pPr>
        <w:ind w:left="360" w:firstLine="0"/>
      </w:pPr>
    </w:lvl>
    <w:lvl w:ilvl="2">
      <w:start w:val="1"/>
      <w:numFmt w:val="lowerRoman"/>
      <w:isLgl w:val="false"/>
      <w:suff w:val="tab"/>
      <w:lvlText w:val="%3)"/>
      <w:lvlJc w:val="left"/>
      <w:pPr>
        <w:ind w:left="720" w:firstLine="0"/>
      </w:pPr>
    </w:lvl>
    <w:lvl w:ilvl="3">
      <w:start w:val="1"/>
      <w:numFmt w:val="decimal"/>
      <w:isLgl w:val="false"/>
      <w:suff w:val="tab"/>
      <w:lvlText w:val="(%4)"/>
      <w:lvlJc w:val="left"/>
      <w:pPr>
        <w:ind w:left="1080" w:firstLine="0"/>
      </w:pPr>
    </w:lvl>
    <w:lvl w:ilvl="4">
      <w:start w:val="1"/>
      <w:numFmt w:val="lowerLetter"/>
      <w:isLgl w:val="false"/>
      <w:suff w:val="tab"/>
      <w:lvlText w:val="(%5)"/>
      <w:lvlJc w:val="left"/>
      <w:pPr>
        <w:ind w:left="1440" w:firstLine="0"/>
      </w:pPr>
    </w:lvl>
    <w:lvl w:ilvl="5">
      <w:start w:val="1"/>
      <w:numFmt w:val="lowerRoman"/>
      <w:isLgl w:val="false"/>
      <w:suff w:val="tab"/>
      <w:lvlText w:val="(%6)"/>
      <w:lvlJc w:val="left"/>
      <w:pPr>
        <w:ind w:left="1800" w:firstLine="0"/>
      </w:pPr>
    </w:lvl>
    <w:lvl w:ilvl="6">
      <w:start w:val="1"/>
      <w:numFmt w:val="decimal"/>
      <w:isLgl w:val="false"/>
      <w:suff w:val="tab"/>
      <w:lvlText w:val="%7."/>
      <w:lvlJc w:val="left"/>
      <w:pPr>
        <w:ind w:left="2160" w:firstLine="0"/>
      </w:pPr>
    </w:lvl>
    <w:lvl w:ilvl="7">
      <w:start w:val="1"/>
      <w:numFmt w:val="lowerLetter"/>
      <w:isLgl w:val="false"/>
      <w:suff w:val="tab"/>
      <w:lvlText w:val="%8."/>
      <w:lvlJc w:val="left"/>
      <w:pPr>
        <w:ind w:left="2520" w:firstLine="0"/>
      </w:pPr>
    </w:lvl>
    <w:lvl w:ilvl="8">
      <w:start w:val="1"/>
      <w:numFmt w:val="lowerRoman"/>
      <w:isLgl w:val="false"/>
      <w:suff w:val="tab"/>
      <w:lvlText w:val="%9."/>
      <w:lvlJc w:val="left"/>
      <w:pPr>
        <w:ind w:left="2880" w:firstLine="0"/>
      </w:pPr>
    </w:lvl>
  </w:abstractNum>
  <w:abstractNum w:abstractNumId="33">
    <w:multiLevelType w:val="hybridMultilevel"/>
    <w:lvl w:ilvl="0">
      <w:start w:val="1"/>
      <w:numFmt w:val="decimal"/>
      <w:isLgl w:val="false"/>
      <w:suff w:val="tab"/>
      <w:lvlText w:val="%1."/>
      <w:lvlJc w:val="left"/>
      <w:pPr>
        <w:ind w:left="0" w:firstLine="0"/>
      </w:pPr>
      <w:rPr>
        <w:b w:val="false"/>
        <w:color w:val="auto"/>
      </w:rPr>
    </w:lvl>
    <w:lvl w:ilvl="1">
      <w:start w:val="1"/>
      <w:numFmt w:val="lowerLetter"/>
      <w:isLgl w:val="false"/>
      <w:suff w:val="tab"/>
      <w:lvlText w:val="%2."/>
      <w:lvlJc w:val="left"/>
      <w:pPr>
        <w:ind w:left="360" w:firstLine="0"/>
      </w:pPr>
    </w:lvl>
    <w:lvl w:ilvl="2">
      <w:start w:val="1"/>
      <w:numFmt w:val="decimal"/>
      <w:isLgl w:val="false"/>
      <w:suff w:val="tab"/>
      <w:lvlText w:val="(%3)"/>
      <w:lvlJc w:val="left"/>
      <w:pPr>
        <w:ind w:left="720" w:firstLine="0"/>
      </w:pPr>
    </w:lvl>
    <w:lvl w:ilvl="3">
      <w:start w:val="1"/>
      <w:numFmt w:val="lowerLetter"/>
      <w:isLgl w:val="false"/>
      <w:suff w:val="tab"/>
      <w:lvlText w:val="(%4)."/>
      <w:lvlJc w:val="left"/>
      <w:pPr>
        <w:ind w:left="1080" w:firstLine="0"/>
      </w:pPr>
    </w:lvl>
    <w:lvl w:ilvl="4">
      <w:start w:val="1"/>
      <w:numFmt w:val="lowerLetter"/>
      <w:isLgl w:val="false"/>
      <w:suff w:val="tab"/>
      <w:lvlText w:val="(%5)"/>
      <w:lvlJc w:val="left"/>
      <w:pPr>
        <w:ind w:left="1440" w:firstLine="0"/>
      </w:pPr>
    </w:lvl>
    <w:lvl w:ilvl="5">
      <w:start w:val="1"/>
      <w:numFmt w:val="lowerRoman"/>
      <w:isLgl w:val="false"/>
      <w:suff w:val="tab"/>
      <w:lvlText w:val="(%6)"/>
      <w:lvlJc w:val="left"/>
      <w:pPr>
        <w:ind w:left="1800" w:firstLine="0"/>
      </w:pPr>
    </w:lvl>
    <w:lvl w:ilvl="6">
      <w:start w:val="1"/>
      <w:numFmt w:val="decimal"/>
      <w:isLgl w:val="false"/>
      <w:suff w:val="tab"/>
      <w:lvlText w:val="%7."/>
      <w:lvlJc w:val="left"/>
      <w:pPr>
        <w:ind w:left="2160" w:firstLine="0"/>
      </w:pPr>
    </w:lvl>
    <w:lvl w:ilvl="7">
      <w:start w:val="1"/>
      <w:numFmt w:val="lowerLetter"/>
      <w:isLgl w:val="false"/>
      <w:suff w:val="tab"/>
      <w:lvlText w:val="%8."/>
      <w:lvlJc w:val="left"/>
      <w:pPr>
        <w:ind w:left="2520" w:firstLine="0"/>
      </w:pPr>
    </w:lvl>
    <w:lvl w:ilvl="8">
      <w:start w:val="1"/>
      <w:numFmt w:val="lowerRoman"/>
      <w:isLgl w:val="false"/>
      <w:suff w:val="tab"/>
      <w:lvlText w:val="%9."/>
      <w:lvlJc w:val="left"/>
      <w:pPr>
        <w:ind w:left="2880" w:firstLine="0"/>
      </w:pPr>
    </w:lvl>
  </w:abstractNum>
  <w:abstractNum w:abstractNumId="34">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decimal"/>
      <w:isLgl w:val="false"/>
      <w:suff w:val="tab"/>
      <w:lvlText w:val="%1."/>
      <w:lvlJc w:val="left"/>
      <w:pPr>
        <w:ind w:left="720" w:hanging="720"/>
        <w:tabs>
          <w:tab w:val="left" w:pos="720" w:leader="none"/>
        </w:tabs>
      </w:pPr>
    </w:lvl>
    <w:lvl w:ilvl="1">
      <w:start w:val="1"/>
      <w:numFmt w:val="decimal"/>
      <w:isLgl w:val="false"/>
      <w:suff w:val="tab"/>
      <w:lvlText w:val="%2."/>
      <w:lvlJc w:val="left"/>
      <w:pPr>
        <w:ind w:left="1440" w:hanging="720"/>
        <w:tabs>
          <w:tab w:val="left" w:pos="1440" w:leader="none"/>
        </w:tabs>
      </w:pPr>
    </w:lvl>
    <w:lvl w:ilvl="2">
      <w:start w:val="1"/>
      <w:numFmt w:val="decimal"/>
      <w:isLgl w:val="false"/>
      <w:suff w:val="tab"/>
      <w:lvlText w:val="%3."/>
      <w:lvlJc w:val="left"/>
      <w:pPr>
        <w:ind w:left="2160" w:hanging="720"/>
        <w:tabs>
          <w:tab w:val="left" w:pos="2160" w:leader="none"/>
        </w:tabs>
      </w:pPr>
    </w:lvl>
    <w:lvl w:ilvl="3">
      <w:start w:val="1"/>
      <w:numFmt w:val="decimal"/>
      <w:isLgl w:val="false"/>
      <w:suff w:val="tab"/>
      <w:lvlText w:val="%4."/>
      <w:lvlJc w:val="left"/>
      <w:pPr>
        <w:ind w:left="2880" w:hanging="720"/>
        <w:tabs>
          <w:tab w:val="left" w:pos="2880" w:leader="none"/>
        </w:tabs>
      </w:pPr>
    </w:lvl>
    <w:lvl w:ilvl="4">
      <w:start w:val="1"/>
      <w:numFmt w:val="decimal"/>
      <w:isLgl w:val="false"/>
      <w:suff w:val="tab"/>
      <w:lvlText w:val="%5."/>
      <w:lvlJc w:val="left"/>
      <w:pPr>
        <w:ind w:left="3600" w:hanging="720"/>
        <w:tabs>
          <w:tab w:val="left" w:pos="3600" w:leader="none"/>
        </w:tabs>
      </w:pPr>
    </w:lvl>
    <w:lvl w:ilvl="5">
      <w:start w:val="1"/>
      <w:numFmt w:val="decimal"/>
      <w:isLgl w:val="false"/>
      <w:suff w:val="tab"/>
      <w:lvlText w:val="%6."/>
      <w:lvlJc w:val="left"/>
      <w:pPr>
        <w:ind w:left="4320" w:hanging="720"/>
        <w:tabs>
          <w:tab w:val="left" w:pos="4320" w:leader="none"/>
        </w:tabs>
      </w:pPr>
    </w:lvl>
    <w:lvl w:ilvl="6">
      <w:start w:val="1"/>
      <w:numFmt w:val="decimal"/>
      <w:isLgl w:val="false"/>
      <w:suff w:val="tab"/>
      <w:lvlText w:val="%7."/>
      <w:lvlJc w:val="left"/>
      <w:pPr>
        <w:ind w:left="5040" w:hanging="720"/>
        <w:tabs>
          <w:tab w:val="left" w:pos="5040" w:leader="none"/>
        </w:tabs>
      </w:pPr>
    </w:lvl>
    <w:lvl w:ilvl="7">
      <w:start w:val="1"/>
      <w:numFmt w:val="decimal"/>
      <w:isLgl w:val="false"/>
      <w:suff w:val="tab"/>
      <w:lvlText w:val="%8."/>
      <w:lvlJc w:val="left"/>
      <w:pPr>
        <w:ind w:left="5760" w:hanging="720"/>
        <w:tabs>
          <w:tab w:val="left" w:pos="5760" w:leader="none"/>
        </w:tabs>
      </w:pPr>
    </w:lvl>
    <w:lvl w:ilvl="8">
      <w:start w:val="1"/>
      <w:numFmt w:val="decimal"/>
      <w:isLgl w:val="false"/>
      <w:suff w:val="tab"/>
      <w:lvlText w:val="%9."/>
      <w:lvlJc w:val="left"/>
      <w:pPr>
        <w:ind w:left="6480" w:hanging="720"/>
        <w:tabs>
          <w:tab w:val="left" w:pos="6480" w:leader="none"/>
        </w:tabs>
      </w:pPr>
    </w:lvl>
  </w:abstractNum>
  <w:abstractNum w:abstractNumId="36">
    <w:multiLevelType w:val="hybridMultilevel"/>
    <w:lvl w:ilvl="0">
      <w:start w:val="1"/>
      <w:numFmt w:val="bullet"/>
      <w:isLgl w:val="false"/>
      <w:suff w:val="tab"/>
      <w:lvlText w:val=""/>
      <w:lvlJc w:val="left"/>
      <w:pPr>
        <w:ind w:left="1287" w:hanging="360"/>
      </w:pPr>
      <w:rPr>
        <w:rFonts w:ascii="Symbol" w:hAnsi="Symbol" w:hint="default"/>
      </w:rPr>
    </w:lvl>
    <w:lvl w:ilvl="1">
      <w:start w:val="1"/>
      <w:numFmt w:val="bullet"/>
      <w:isLgl w:val="false"/>
      <w:suff w:val="tab"/>
      <w:lvlText w:val="o"/>
      <w:lvlJc w:val="left"/>
      <w:pPr>
        <w:ind w:left="2007" w:hanging="360"/>
      </w:pPr>
      <w:rPr>
        <w:rFonts w:ascii="Courier New" w:hAnsi="Courier New" w:cs="Courier New" w:hint="default"/>
      </w:rPr>
    </w:lvl>
    <w:lvl w:ilvl="2">
      <w:start w:val="1"/>
      <w:numFmt w:val="bullet"/>
      <w:isLgl w:val="false"/>
      <w:suff w:val="tab"/>
      <w:lvlText w:val=""/>
      <w:lvlJc w:val="left"/>
      <w:pPr>
        <w:ind w:left="2727" w:hanging="360"/>
      </w:pPr>
      <w:rPr>
        <w:rFonts w:ascii="Wingdings" w:hAnsi="Wingdings" w:hint="default"/>
      </w:rPr>
    </w:lvl>
    <w:lvl w:ilvl="3">
      <w:start w:val="1"/>
      <w:numFmt w:val="bullet"/>
      <w:isLgl w:val="false"/>
      <w:suff w:val="tab"/>
      <w:lvlText w:val=""/>
      <w:lvlJc w:val="left"/>
      <w:pPr>
        <w:ind w:left="3447" w:hanging="360"/>
      </w:pPr>
      <w:rPr>
        <w:rFonts w:ascii="Symbol" w:hAnsi="Symbol" w:hint="default"/>
      </w:rPr>
    </w:lvl>
    <w:lvl w:ilvl="4">
      <w:start w:val="1"/>
      <w:numFmt w:val="bullet"/>
      <w:isLgl w:val="false"/>
      <w:suff w:val="tab"/>
      <w:lvlText w:val="o"/>
      <w:lvlJc w:val="left"/>
      <w:pPr>
        <w:ind w:left="4167" w:hanging="360"/>
      </w:pPr>
      <w:rPr>
        <w:rFonts w:ascii="Courier New" w:hAnsi="Courier New" w:cs="Courier New" w:hint="default"/>
      </w:rPr>
    </w:lvl>
    <w:lvl w:ilvl="5">
      <w:start w:val="1"/>
      <w:numFmt w:val="bullet"/>
      <w:isLgl w:val="false"/>
      <w:suff w:val="tab"/>
      <w:lvlText w:val=""/>
      <w:lvlJc w:val="left"/>
      <w:pPr>
        <w:ind w:left="4887" w:hanging="360"/>
      </w:pPr>
      <w:rPr>
        <w:rFonts w:ascii="Wingdings" w:hAnsi="Wingdings" w:hint="default"/>
      </w:rPr>
    </w:lvl>
    <w:lvl w:ilvl="6">
      <w:start w:val="1"/>
      <w:numFmt w:val="bullet"/>
      <w:isLgl w:val="false"/>
      <w:suff w:val="tab"/>
      <w:lvlText w:val=""/>
      <w:lvlJc w:val="left"/>
      <w:pPr>
        <w:ind w:left="5607" w:hanging="360"/>
      </w:pPr>
      <w:rPr>
        <w:rFonts w:ascii="Symbol" w:hAnsi="Symbol" w:hint="default"/>
      </w:rPr>
    </w:lvl>
    <w:lvl w:ilvl="7">
      <w:start w:val="1"/>
      <w:numFmt w:val="bullet"/>
      <w:isLgl w:val="false"/>
      <w:suff w:val="tab"/>
      <w:lvlText w:val="o"/>
      <w:lvlJc w:val="left"/>
      <w:pPr>
        <w:ind w:left="6327" w:hanging="360"/>
      </w:pPr>
      <w:rPr>
        <w:rFonts w:ascii="Courier New" w:hAnsi="Courier New" w:cs="Courier New" w:hint="default"/>
      </w:rPr>
    </w:lvl>
    <w:lvl w:ilvl="8">
      <w:start w:val="1"/>
      <w:numFmt w:val="bullet"/>
      <w:isLgl w:val="false"/>
      <w:suff w:val="tab"/>
      <w:lvlText w:val=""/>
      <w:lvlJc w:val="left"/>
      <w:pPr>
        <w:ind w:left="7047" w:hanging="360"/>
      </w:pPr>
      <w:rPr>
        <w:rFonts w:ascii="Wingdings" w:hAnsi="Wingdings" w:hint="default"/>
      </w:rPr>
    </w:lvl>
  </w:abstractNum>
  <w:abstractNum w:abstractNumId="37">
    <w:multiLevelType w:val="hybridMultilevel"/>
    <w:lvl w:ilvl="0">
      <w:start w:val="1"/>
      <w:numFmt w:val="bullet"/>
      <w:isLgl w:val="false"/>
      <w:suff w:val="tab"/>
      <w:lvlText w:val=""/>
      <w:lvlJc w:val="left"/>
      <w:pPr>
        <w:ind w:left="1077" w:hanging="360"/>
      </w:pPr>
      <w:rPr>
        <w:rFonts w:ascii="Symbol" w:hAnsi="Symbol" w:hint="default"/>
      </w:rPr>
    </w:lvl>
    <w:lvl w:ilvl="1">
      <w:start w:val="1"/>
      <w:numFmt w:val="bullet"/>
      <w:isLgl w:val="false"/>
      <w:suff w:val="tab"/>
      <w:lvlText w:val="o"/>
      <w:lvlJc w:val="left"/>
      <w:pPr>
        <w:ind w:left="1797" w:hanging="360"/>
      </w:pPr>
      <w:rPr>
        <w:rFonts w:ascii="Courier New" w:hAnsi="Courier New" w:cs="Courier New" w:hint="default"/>
      </w:rPr>
    </w:lvl>
    <w:lvl w:ilvl="2">
      <w:start w:val="1"/>
      <w:numFmt w:val="bullet"/>
      <w:isLgl w:val="false"/>
      <w:suff w:val="tab"/>
      <w:lvlText w:val=""/>
      <w:lvlJc w:val="left"/>
      <w:pPr>
        <w:ind w:left="2517" w:hanging="360"/>
      </w:pPr>
      <w:rPr>
        <w:rFonts w:ascii="Wingdings" w:hAnsi="Wingdings" w:hint="default"/>
      </w:rPr>
    </w:lvl>
    <w:lvl w:ilvl="3">
      <w:start w:val="1"/>
      <w:numFmt w:val="bullet"/>
      <w:isLgl w:val="false"/>
      <w:suff w:val="tab"/>
      <w:lvlText w:val=""/>
      <w:lvlJc w:val="left"/>
      <w:pPr>
        <w:ind w:left="3237" w:hanging="360"/>
      </w:pPr>
      <w:rPr>
        <w:rFonts w:ascii="Symbol" w:hAnsi="Symbol" w:hint="default"/>
      </w:rPr>
    </w:lvl>
    <w:lvl w:ilvl="4">
      <w:start w:val="1"/>
      <w:numFmt w:val="bullet"/>
      <w:isLgl w:val="false"/>
      <w:suff w:val="tab"/>
      <w:lvlText w:val="o"/>
      <w:lvlJc w:val="left"/>
      <w:pPr>
        <w:ind w:left="3957" w:hanging="360"/>
      </w:pPr>
      <w:rPr>
        <w:rFonts w:ascii="Courier New" w:hAnsi="Courier New" w:cs="Courier New" w:hint="default"/>
      </w:rPr>
    </w:lvl>
    <w:lvl w:ilvl="5">
      <w:start w:val="1"/>
      <w:numFmt w:val="bullet"/>
      <w:isLgl w:val="false"/>
      <w:suff w:val="tab"/>
      <w:lvlText w:val=""/>
      <w:lvlJc w:val="left"/>
      <w:pPr>
        <w:ind w:left="4677" w:hanging="360"/>
      </w:pPr>
      <w:rPr>
        <w:rFonts w:ascii="Wingdings" w:hAnsi="Wingdings" w:hint="default"/>
      </w:rPr>
    </w:lvl>
    <w:lvl w:ilvl="6">
      <w:start w:val="1"/>
      <w:numFmt w:val="bullet"/>
      <w:isLgl w:val="false"/>
      <w:suff w:val="tab"/>
      <w:lvlText w:val=""/>
      <w:lvlJc w:val="left"/>
      <w:pPr>
        <w:ind w:left="5397" w:hanging="360"/>
      </w:pPr>
      <w:rPr>
        <w:rFonts w:ascii="Symbol" w:hAnsi="Symbol" w:hint="default"/>
      </w:rPr>
    </w:lvl>
    <w:lvl w:ilvl="7">
      <w:start w:val="1"/>
      <w:numFmt w:val="bullet"/>
      <w:isLgl w:val="false"/>
      <w:suff w:val="tab"/>
      <w:lvlText w:val="o"/>
      <w:lvlJc w:val="left"/>
      <w:pPr>
        <w:ind w:left="6117" w:hanging="360"/>
      </w:pPr>
      <w:rPr>
        <w:rFonts w:ascii="Courier New" w:hAnsi="Courier New" w:cs="Courier New" w:hint="default"/>
      </w:rPr>
    </w:lvl>
    <w:lvl w:ilvl="8">
      <w:start w:val="1"/>
      <w:numFmt w:val="bullet"/>
      <w:isLgl w:val="false"/>
      <w:suff w:val="tab"/>
      <w:lvlText w:val=""/>
      <w:lvlJc w:val="left"/>
      <w:pPr>
        <w:ind w:left="6837" w:hanging="360"/>
      </w:pPr>
      <w:rPr>
        <w:rFonts w:ascii="Wingdings" w:hAnsi="Wingdings" w:hint="default"/>
      </w:rPr>
    </w:lvl>
  </w:abstractNum>
  <w:abstractNum w:abstractNumId="38">
    <w:multiLevelType w:val="hybridMultilevel"/>
    <w:lvl w:ilvl="0">
      <w:start w:val="1"/>
      <w:numFmt w:val="bullet"/>
      <w:isLgl w:val="false"/>
      <w:suff w:val="tab"/>
      <w:lvlText w:val=""/>
      <w:lvlJc w:val="left"/>
      <w:pPr>
        <w:ind w:left="1077" w:hanging="360"/>
      </w:pPr>
      <w:rPr>
        <w:rFonts w:ascii="Symbol" w:hAnsi="Symbol" w:hint="default"/>
      </w:rPr>
    </w:lvl>
    <w:lvl w:ilvl="1">
      <w:start w:val="1"/>
      <w:numFmt w:val="bullet"/>
      <w:isLgl w:val="false"/>
      <w:suff w:val="tab"/>
      <w:lvlText w:val="o"/>
      <w:lvlJc w:val="left"/>
      <w:pPr>
        <w:ind w:left="1797" w:hanging="360"/>
      </w:pPr>
      <w:rPr>
        <w:rFonts w:ascii="Courier New" w:hAnsi="Courier New" w:cs="Courier New" w:hint="default"/>
      </w:rPr>
    </w:lvl>
    <w:lvl w:ilvl="2">
      <w:start w:val="1"/>
      <w:numFmt w:val="bullet"/>
      <w:isLgl w:val="false"/>
      <w:suff w:val="tab"/>
      <w:lvlText w:val=""/>
      <w:lvlJc w:val="left"/>
      <w:pPr>
        <w:ind w:left="2517" w:hanging="360"/>
      </w:pPr>
      <w:rPr>
        <w:rFonts w:ascii="Wingdings" w:hAnsi="Wingdings" w:hint="default"/>
      </w:rPr>
    </w:lvl>
    <w:lvl w:ilvl="3">
      <w:start w:val="1"/>
      <w:numFmt w:val="bullet"/>
      <w:isLgl w:val="false"/>
      <w:suff w:val="tab"/>
      <w:lvlText w:val=""/>
      <w:lvlJc w:val="left"/>
      <w:pPr>
        <w:ind w:left="3237" w:hanging="360"/>
      </w:pPr>
      <w:rPr>
        <w:rFonts w:ascii="Symbol" w:hAnsi="Symbol" w:hint="default"/>
      </w:rPr>
    </w:lvl>
    <w:lvl w:ilvl="4">
      <w:start w:val="1"/>
      <w:numFmt w:val="bullet"/>
      <w:isLgl w:val="false"/>
      <w:suff w:val="tab"/>
      <w:lvlText w:val="o"/>
      <w:lvlJc w:val="left"/>
      <w:pPr>
        <w:ind w:left="3957" w:hanging="360"/>
      </w:pPr>
      <w:rPr>
        <w:rFonts w:ascii="Courier New" w:hAnsi="Courier New" w:cs="Courier New" w:hint="default"/>
      </w:rPr>
    </w:lvl>
    <w:lvl w:ilvl="5">
      <w:start w:val="1"/>
      <w:numFmt w:val="bullet"/>
      <w:isLgl w:val="false"/>
      <w:suff w:val="tab"/>
      <w:lvlText w:val=""/>
      <w:lvlJc w:val="left"/>
      <w:pPr>
        <w:ind w:left="4677" w:hanging="360"/>
      </w:pPr>
      <w:rPr>
        <w:rFonts w:ascii="Wingdings" w:hAnsi="Wingdings" w:hint="default"/>
      </w:rPr>
    </w:lvl>
    <w:lvl w:ilvl="6">
      <w:start w:val="1"/>
      <w:numFmt w:val="bullet"/>
      <w:isLgl w:val="false"/>
      <w:suff w:val="tab"/>
      <w:lvlText w:val=""/>
      <w:lvlJc w:val="left"/>
      <w:pPr>
        <w:ind w:left="5397" w:hanging="360"/>
      </w:pPr>
      <w:rPr>
        <w:rFonts w:ascii="Symbol" w:hAnsi="Symbol" w:hint="default"/>
      </w:rPr>
    </w:lvl>
    <w:lvl w:ilvl="7">
      <w:start w:val="1"/>
      <w:numFmt w:val="bullet"/>
      <w:isLgl w:val="false"/>
      <w:suff w:val="tab"/>
      <w:lvlText w:val="o"/>
      <w:lvlJc w:val="left"/>
      <w:pPr>
        <w:ind w:left="6117" w:hanging="360"/>
      </w:pPr>
      <w:rPr>
        <w:rFonts w:ascii="Courier New" w:hAnsi="Courier New" w:cs="Courier New" w:hint="default"/>
      </w:rPr>
    </w:lvl>
    <w:lvl w:ilvl="8">
      <w:start w:val="1"/>
      <w:numFmt w:val="bullet"/>
      <w:isLgl w:val="false"/>
      <w:suff w:val="tab"/>
      <w:lvlText w:val=""/>
      <w:lvlJc w:val="left"/>
      <w:pPr>
        <w:ind w:left="6837" w:hanging="360"/>
      </w:pPr>
      <w:rPr>
        <w:rFonts w:ascii="Wingdings" w:hAnsi="Wingdings" w:hint="default"/>
      </w:rPr>
    </w:lvl>
  </w:abstractNum>
  <w:num w:numId="1">
    <w:abstractNumId w:val="29"/>
  </w:num>
  <w:num w:numId="2">
    <w:abstractNumId w:val="12"/>
  </w:num>
  <w:num w:numId="3">
    <w:abstractNumId w:val="19"/>
  </w:num>
  <w:num w:numId="4">
    <w:abstractNumId w:val="33"/>
  </w:num>
  <w:num w:numId="5">
    <w:abstractNumId w:val="15"/>
  </w:num>
  <w:num w:numId="6">
    <w:abstractNumId w:val="23"/>
  </w:num>
  <w:num w:numId="7">
    <w:abstractNumId w:val="32"/>
  </w:num>
  <w:num w:numId="8">
    <w:abstractNumId w:val="13"/>
  </w:num>
  <w:num w:numId="9">
    <w:abstractNumId w:val="16"/>
  </w:num>
  <w:num w:numId="10">
    <w:abstractNumId w:val="26"/>
  </w:num>
  <w:num w:numId="11">
    <w:abstractNumId w:val="24"/>
  </w:num>
  <w:num w:numId="12">
    <w:abstractNumId w:val="31"/>
  </w:num>
  <w:num w:numId="13">
    <w:abstractNumId w:val="36"/>
  </w:num>
  <w:num w:numId="14">
    <w:abstractNumId w:val="1"/>
  </w:num>
  <w:num w:numId="1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0"/>
  </w:num>
  <w:num w:numId="17">
    <w:abstractNumId w:val="0"/>
  </w:num>
  <w:num w:numId="18">
    <w:abstractNumId w:val="25"/>
  </w:num>
  <w:num w:numId="19">
    <w:abstractNumId w:val="22"/>
  </w:num>
  <w:num w:numId="20">
    <w:abstractNumId w:val="28"/>
  </w:num>
  <w:num w:numId="21">
    <w:abstractNumId w:val="15"/>
  </w:num>
  <w:num w:numId="22">
    <w:abstractNumId w:val="15"/>
  </w:num>
  <w:num w:numId="23">
    <w:abstractNumId w:val="15"/>
  </w:num>
  <w:num w:numId="24">
    <w:abstractNumId w:val="35"/>
  </w:num>
  <w:num w:numId="25">
    <w:abstractNumId w:val="15"/>
  </w:num>
  <w:num w:numId="26">
    <w:abstractNumId w:val="2"/>
  </w:num>
  <w:num w:numId="27">
    <w:abstractNumId w:val="3"/>
  </w:num>
  <w:num w:numId="28">
    <w:abstractNumId w:val="4"/>
  </w:num>
  <w:num w:numId="29">
    <w:abstractNumId w:val="5"/>
  </w:num>
  <w:num w:numId="30">
    <w:abstractNumId w:val="10"/>
  </w:num>
  <w:num w:numId="31">
    <w:abstractNumId w:val="6"/>
  </w:num>
  <w:num w:numId="32">
    <w:abstractNumId w:val="7"/>
  </w:num>
  <w:num w:numId="33">
    <w:abstractNumId w:val="8"/>
  </w:num>
  <w:num w:numId="34">
    <w:abstractNumId w:val="9"/>
  </w:num>
  <w:num w:numId="35">
    <w:abstractNumId w:val="11"/>
  </w:num>
  <w:num w:numId="36">
    <w:abstractNumId w:val="17"/>
  </w:num>
  <w:num w:numId="37">
    <w:abstractNumId w:val="21"/>
  </w:num>
  <w:num w:numId="38">
    <w:abstractNumId w:val="34"/>
  </w:num>
  <w:num w:numId="39">
    <w:abstractNumId w:val="18"/>
  </w:num>
  <w:num w:numId="40">
    <w:abstractNumId w:val="15"/>
  </w:num>
  <w:num w:numId="41">
    <w:abstractNumId w:val="15"/>
  </w:num>
  <w:num w:numId="42">
    <w:abstractNumId w:val="27"/>
  </w:num>
  <w:num w:numId="43">
    <w:abstractNumId w:val="15"/>
  </w:num>
  <w:num w:numId="44">
    <w:abstractNumId w:val="15"/>
  </w:num>
  <w:num w:numId="45">
    <w:abstractNumId w:val="15"/>
  </w:num>
  <w:num w:numId="46">
    <w:abstractNumId w:val="15"/>
  </w:num>
  <w:num w:numId="47">
    <w:abstractNumId w:val="14"/>
  </w:num>
  <w:num w:numId="48">
    <w:abstractNumId w:val="37"/>
  </w:num>
  <w:num w:numId="49">
    <w:abstractNumId w:val="3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livier Desenfans">
    <w15:presenceInfo w15:providerId="None" w15:userId="Olivier Desenfans"/>
  </w15:person>
</w15:people>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567"/>
  <m:mathPr>
    <m:brkBin m:val="before"/>
    <m:defJc m:val="centerGroup"/>
    <m:intLim m:val="subSup"/>
    <m:lMargin m:val="0"/>
    <m:mathFont m:val="Cambria Math"/>
    <m:naryLim m:val="undOvr"/>
    <m:rMargin m:val="0"/>
    <m:smallFrac m:val="false"/>
    <m:wrapIndent m:val="1440"/>
  </m:mathPr>
  <w:trackRevisions w:val="false"/>
  <w:footnotePr>
    <w:footnote w:id="-1"/>
    <w:footnote w:id="0"/>
    <w:numFmt w:val="decimal"/>
    <w:numRestart w:val="continuous"/>
    <w:numStart w:val="1"/>
    <w:pos w:val="pageBottom"/>
  </w:footnotePr>
  <w:decimalSymbol w:val=","/>
  <w:listSeparator w:val=","/>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Times New Roman"/>
        <w:color w:val="auto"/>
        <w:spacing w:val="0"/>
        <w:position w:val="0"/>
        <w:sz w:val="20"/>
        <w:szCs w:val="22"/>
        <w:lang w:val="en-US" w:bidi="ar-SA" w:eastAsia="en-US"/>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818"/>
    <w:link w:val="809"/>
    <w:uiPriority w:val="9"/>
    <w:rPr>
      <w:rFonts w:ascii="Arial" w:hAnsi="Arial" w:cs="Arial" w:eastAsia="Arial"/>
      <w:sz w:val="40"/>
      <w:szCs w:val="40"/>
    </w:rPr>
  </w:style>
  <w:style w:type="character" w:styleId="14">
    <w:name w:val="Heading 2 Char"/>
    <w:basedOn w:val="818"/>
    <w:link w:val="810"/>
    <w:uiPriority w:val="9"/>
    <w:rPr>
      <w:rFonts w:ascii="Arial" w:hAnsi="Arial" w:cs="Arial" w:eastAsia="Arial"/>
      <w:sz w:val="34"/>
    </w:rPr>
  </w:style>
  <w:style w:type="character" w:styleId="16">
    <w:name w:val="Heading 3 Char"/>
    <w:basedOn w:val="818"/>
    <w:link w:val="811"/>
    <w:uiPriority w:val="9"/>
    <w:rPr>
      <w:rFonts w:ascii="Arial" w:hAnsi="Arial" w:cs="Arial" w:eastAsia="Arial"/>
      <w:sz w:val="30"/>
      <w:szCs w:val="30"/>
    </w:rPr>
  </w:style>
  <w:style w:type="character" w:styleId="18">
    <w:name w:val="Heading 4 Char"/>
    <w:basedOn w:val="818"/>
    <w:link w:val="812"/>
    <w:uiPriority w:val="9"/>
    <w:rPr>
      <w:rFonts w:ascii="Arial" w:hAnsi="Arial" w:cs="Arial" w:eastAsia="Arial"/>
      <w:b/>
      <w:bCs/>
      <w:sz w:val="26"/>
      <w:szCs w:val="26"/>
    </w:rPr>
  </w:style>
  <w:style w:type="character" w:styleId="20">
    <w:name w:val="Heading 5 Char"/>
    <w:basedOn w:val="818"/>
    <w:link w:val="813"/>
    <w:uiPriority w:val="9"/>
    <w:rPr>
      <w:rFonts w:ascii="Arial" w:hAnsi="Arial" w:cs="Arial" w:eastAsia="Arial"/>
      <w:b/>
      <w:bCs/>
      <w:sz w:val="24"/>
      <w:szCs w:val="24"/>
    </w:rPr>
  </w:style>
  <w:style w:type="character" w:styleId="22">
    <w:name w:val="Heading 6 Char"/>
    <w:basedOn w:val="818"/>
    <w:link w:val="814"/>
    <w:uiPriority w:val="9"/>
    <w:rPr>
      <w:rFonts w:ascii="Arial" w:hAnsi="Arial" w:cs="Arial" w:eastAsia="Arial"/>
      <w:b/>
      <w:bCs/>
      <w:sz w:val="22"/>
      <w:szCs w:val="22"/>
    </w:rPr>
  </w:style>
  <w:style w:type="character" w:styleId="24">
    <w:name w:val="Heading 7 Char"/>
    <w:basedOn w:val="818"/>
    <w:link w:val="815"/>
    <w:uiPriority w:val="9"/>
    <w:rPr>
      <w:rFonts w:ascii="Arial" w:hAnsi="Arial" w:cs="Arial" w:eastAsia="Arial"/>
      <w:b/>
      <w:bCs/>
      <w:i/>
      <w:iCs/>
      <w:sz w:val="22"/>
      <w:szCs w:val="22"/>
    </w:rPr>
  </w:style>
  <w:style w:type="character" w:styleId="26">
    <w:name w:val="Heading 8 Char"/>
    <w:basedOn w:val="818"/>
    <w:link w:val="816"/>
    <w:uiPriority w:val="9"/>
    <w:rPr>
      <w:rFonts w:ascii="Arial" w:hAnsi="Arial" w:cs="Arial" w:eastAsia="Arial"/>
      <w:i/>
      <w:iCs/>
      <w:sz w:val="22"/>
      <w:szCs w:val="22"/>
    </w:rPr>
  </w:style>
  <w:style w:type="character" w:styleId="28">
    <w:name w:val="Heading 9 Char"/>
    <w:basedOn w:val="818"/>
    <w:link w:val="817"/>
    <w:uiPriority w:val="9"/>
    <w:rPr>
      <w:rFonts w:ascii="Arial" w:hAnsi="Arial" w:cs="Arial" w:eastAsia="Arial"/>
      <w:i/>
      <w:iCs/>
      <w:sz w:val="21"/>
      <w:szCs w:val="21"/>
    </w:rPr>
  </w:style>
  <w:style w:type="paragraph" w:styleId="31">
    <w:name w:val="No Spacing"/>
    <w:qFormat/>
    <w:uiPriority w:val="1"/>
    <w:pPr>
      <w:spacing w:lineRule="auto" w:line="240" w:after="0" w:before="0"/>
    </w:pPr>
  </w:style>
  <w:style w:type="character" w:styleId="33">
    <w:name w:val="Title Char"/>
    <w:basedOn w:val="818"/>
    <w:link w:val="836"/>
    <w:uiPriority w:val="10"/>
    <w:rPr>
      <w:sz w:val="48"/>
      <w:szCs w:val="48"/>
    </w:rPr>
  </w:style>
  <w:style w:type="character" w:styleId="35">
    <w:name w:val="Subtitle Char"/>
    <w:basedOn w:val="818"/>
    <w:link w:val="837"/>
    <w:uiPriority w:val="11"/>
    <w:rPr>
      <w:sz w:val="24"/>
      <w:szCs w:val="24"/>
    </w:rPr>
  </w:style>
  <w:style w:type="paragraph" w:styleId="36">
    <w:name w:val="Quote"/>
    <w:basedOn w:val="808"/>
    <w:next w:val="808"/>
    <w:link w:val="37"/>
    <w:qFormat/>
    <w:uiPriority w:val="29"/>
    <w:rPr>
      <w:i/>
    </w:rPr>
    <w:pPr>
      <w:ind w:left="720" w:right="720"/>
    </w:pPr>
  </w:style>
  <w:style w:type="character" w:styleId="37">
    <w:name w:val="Quote Char"/>
    <w:link w:val="36"/>
    <w:uiPriority w:val="29"/>
    <w:rPr>
      <w:i/>
    </w:rPr>
  </w:style>
  <w:style w:type="paragraph" w:styleId="38">
    <w:name w:val="Intense Quote"/>
    <w:basedOn w:val="808"/>
    <w:next w:val="808"/>
    <w:link w:val="39"/>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character" w:styleId="43">
    <w:name w:val="Footer Char"/>
    <w:basedOn w:val="818"/>
    <w:link w:val="822"/>
    <w:uiPriority w:val="99"/>
  </w:style>
  <w:style w:type="table" w:styleId="44">
    <w:name w:val="Table Grid"/>
    <w:basedOn w:val="81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5">
    <w:name w:val="Table Grid Light"/>
    <w:basedOn w:val="81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6">
    <w:name w:val="Plain Table 1"/>
    <w:basedOn w:val="81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7">
    <w:name w:val="Plain Table 2"/>
    <w:basedOn w:val="81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48">
    <w:name w:val="Plain Table 3"/>
    <w:basedOn w:val="81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49">
    <w:name w:val="Plain Table 4"/>
    <w:basedOn w:val="81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0">
    <w:name w:val="Plain Table 5"/>
    <w:basedOn w:val="81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51">
    <w:name w:val="Grid Table 1 Light"/>
    <w:basedOn w:val="81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2">
    <w:name w:val="Grid Table 1 Light - Accent 1"/>
    <w:basedOn w:val="81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3">
    <w:name w:val="Grid Table 1 Light - Accent 2"/>
    <w:basedOn w:val="81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4">
    <w:name w:val="Grid Table 1 Light - Accent 3"/>
    <w:basedOn w:val="81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5">
    <w:name w:val="Grid Table 1 Light - Accent 4"/>
    <w:basedOn w:val="81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6">
    <w:name w:val="Grid Table 1 Light - Accent 5"/>
    <w:basedOn w:val="81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7">
    <w:name w:val="Grid Table 1 Light - Accent 6"/>
    <w:basedOn w:val="81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58">
    <w:name w:val="Grid Table 2"/>
    <w:basedOn w:val="81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59">
    <w:name w:val="Grid Table 2 - Accent 1"/>
    <w:basedOn w:val="81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0">
    <w:name w:val="Grid Table 2 - Accent 2"/>
    <w:basedOn w:val="81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1">
    <w:name w:val="Grid Table 2 - Accent 3"/>
    <w:basedOn w:val="81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2">
    <w:name w:val="Grid Table 2 - Accent 4"/>
    <w:basedOn w:val="81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3">
    <w:name w:val="Grid Table 2 - Accent 5"/>
    <w:basedOn w:val="81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64">
    <w:name w:val="Grid Table 2 - Accent 6"/>
    <w:basedOn w:val="81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65">
    <w:name w:val="Grid Table 3"/>
    <w:basedOn w:val="81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6">
    <w:name w:val="Grid Table 3 - Accent 1"/>
    <w:basedOn w:val="81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7">
    <w:name w:val="Grid Table 3 - Accent 2"/>
    <w:basedOn w:val="81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3"/>
    <w:basedOn w:val="81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4"/>
    <w:basedOn w:val="81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5"/>
    <w:basedOn w:val="81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6"/>
    <w:basedOn w:val="81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72">
    <w:name w:val="Grid Table 4"/>
    <w:basedOn w:val="81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3">
    <w:name w:val="Grid Table 4 - Accent 1"/>
    <w:basedOn w:val="81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4">
    <w:name w:val="Grid Table 4 - Accent 2"/>
    <w:basedOn w:val="81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5">
    <w:name w:val="Grid Table 4 - Accent 3"/>
    <w:basedOn w:val="81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6">
    <w:name w:val="Grid Table 4 - Accent 4"/>
    <w:basedOn w:val="81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7">
    <w:name w:val="Grid Table 4 - Accent 5"/>
    <w:basedOn w:val="81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78">
    <w:name w:val="Grid Table 4 - Accent 6"/>
    <w:basedOn w:val="81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79">
    <w:name w:val="Grid Table 5 Dark"/>
    <w:basedOn w:val="8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0">
    <w:name w:val="Grid Table 5 Dark- Accent 1"/>
    <w:basedOn w:val="8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1">
    <w:name w:val="Grid Table 5 Dark - Accent 2"/>
    <w:basedOn w:val="8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2">
    <w:name w:val="Grid Table 5 Dark - Accent 3"/>
    <w:basedOn w:val="8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3">
    <w:name w:val="Grid Table 5 Dark- Accent 4"/>
    <w:basedOn w:val="8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4">
    <w:name w:val="Grid Table 5 Dark - Accent 5"/>
    <w:basedOn w:val="8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5">
    <w:name w:val="Grid Table 5 Dark - Accent 6"/>
    <w:basedOn w:val="81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6">
    <w:name w:val="Grid Table 6 Colorful"/>
    <w:basedOn w:val="81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7">
    <w:name w:val="Grid Table 6 Colorful - Accent 1"/>
    <w:basedOn w:val="81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88">
    <w:name w:val="Grid Table 6 Colorful - Accent 2"/>
    <w:basedOn w:val="81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89">
    <w:name w:val="Grid Table 6 Colorful - Accent 3"/>
    <w:basedOn w:val="81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0">
    <w:name w:val="Grid Table 6 Colorful - Accent 4"/>
    <w:basedOn w:val="81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1">
    <w:name w:val="Grid Table 6 Colorful - Accent 5"/>
    <w:basedOn w:val="81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2">
    <w:name w:val="Grid Table 6 Colorful - Accent 6"/>
    <w:basedOn w:val="81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3">
    <w:name w:val="Grid Table 7 Colorful"/>
    <w:basedOn w:val="81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style>
  <w:style w:type="table" w:styleId="94">
    <w:name w:val="Grid Table 7 Colorful - Accent 1"/>
    <w:basedOn w:val="81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auto" w:fill="FFFFFF"/>
        <w:tcBorders>
          <w:left w:val="none"/>
          <w:top w:val="none"/>
          <w:right w:val="single" w:color="000000" w:sz="4" w:space="0" w:themeColor="accent1" w:themeTint="80"/>
          <w:bottom w:val="none"/>
        </w:tcBorders>
      </w:tcPr>
    </w:tblStylePr>
    <w:tblStylePr w:type="firstRow">
      <w:rPr>
        <w:rFonts w:ascii="Arial" w:hAnsi="Arial"/>
        <w:b/>
        <w:color w:val="3E70A3" w:themeColor="accent1" w:themeTint="80" w:themeShade="95"/>
        <w:sz w:val="22"/>
      </w:rPr>
      <w:tcPr>
        <w:shd w:val="clear" w:color="auto" w:fill="FFFFFF" w:themeFill="light1"/>
        <w:tcBorders>
          <w:left w:val="none"/>
          <w:top w:val="none"/>
          <w:right w:val="none"/>
          <w:bottom w:val="single" w:color="000000" w:sz="4" w:space="0" w:themeColor="accent1" w:themeTint="80"/>
        </w:tcBorders>
      </w:tcPr>
    </w:tblStylePr>
    <w:tblStylePr w:type="lastCol">
      <w:rPr>
        <w:rFonts w:ascii="Arial" w:hAnsi="Arial"/>
        <w:i/>
        <w:color w:val="3E70A3" w:themeColor="accent1" w:themeTint="80" w:themeShade="95"/>
        <w:sz w:val="22"/>
      </w:rPr>
      <w:tcPr>
        <w:shd w:color="auto" w:fill="FFFFFF"/>
        <w:tcBorders>
          <w:left w:val="single" w:color="000000" w:sz="4" w:space="0" w:themeColor="accent1" w:themeTint="80"/>
          <w:top w:val="none"/>
          <w:right w:val="none"/>
          <w:bottom w:val="none"/>
        </w:tcBorders>
      </w:tcPr>
    </w:tblStylePr>
    <w:tblStylePr w:type="lastRow">
      <w:rPr>
        <w:rFonts w:ascii="Arial" w:hAnsi="Arial"/>
        <w:b/>
        <w:color w:val="3E70A3" w:themeColor="accent1" w:themeTint="80" w:themeShade="95"/>
        <w:sz w:val="22"/>
      </w:rPr>
      <w:tcPr>
        <w:shd w:val="clear" w:color="auto" w:fill="FFFFFF" w:themeFill="light1"/>
        <w:tcBorders>
          <w:left w:val="none"/>
          <w:top w:val="single" w:color="000000" w:sz="4" w:space="0" w:themeColor="accent1" w:themeTint="80"/>
          <w:right w:val="none"/>
          <w:bottom w:val="none"/>
        </w:tcBorders>
      </w:tcPr>
    </w:tblStylePr>
  </w:style>
  <w:style w:type="table" w:styleId="95">
    <w:name w:val="Grid Table 7 Colorful - Accent 2"/>
    <w:basedOn w:val="81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b/>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b/>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style>
  <w:style w:type="table" w:styleId="96">
    <w:name w:val="Grid Table 7 Colorful - Accent 3"/>
    <w:basedOn w:val="81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auto" w:fill="FFFFFF"/>
        <w:tcBorders>
          <w:left w:val="none"/>
          <w:top w:val="none"/>
          <w:right w:val="single" w:color="000000" w:sz="4" w:space="0" w:themeColor="accent3" w:themeTint="FE"/>
          <w:bottom w:val="none"/>
        </w:tcBorders>
      </w:tcPr>
    </w:tblStylePr>
    <w:tblStylePr w:type="firstRow">
      <w:rPr>
        <w:rFonts w:ascii="Arial" w:hAnsi="Arial"/>
        <w:b/>
        <w:color w:val="5C702F" w:themeColor="accent3" w:themeTint="FE" w:themeShade="95"/>
        <w:sz w:val="22"/>
      </w:rPr>
      <w:tcPr>
        <w:shd w:val="clear" w:color="auto" w:fill="FFFFFF" w:themeFill="light1"/>
        <w:tcBorders>
          <w:left w:val="none"/>
          <w:top w:val="none"/>
          <w:right w:val="none"/>
          <w:bottom w:val="single" w:color="000000" w:sz="4" w:space="0" w:themeColor="accent3" w:themeTint="FE"/>
        </w:tcBorders>
      </w:tcPr>
    </w:tblStylePr>
    <w:tblStylePr w:type="lastCol">
      <w:rPr>
        <w:rFonts w:ascii="Arial" w:hAnsi="Arial"/>
        <w:i/>
        <w:color w:val="5C702F" w:themeColor="accent3" w:themeTint="FE" w:themeShade="95"/>
        <w:sz w:val="22"/>
      </w:rPr>
      <w:tcPr>
        <w:shd w:color="auto" w:fill="FFFFFF"/>
        <w:tcBorders>
          <w:left w:val="single" w:color="000000" w:sz="4" w:space="0" w:themeColor="accent3" w:themeTint="FE"/>
          <w:top w:val="none"/>
          <w:right w:val="none"/>
          <w:bottom w:val="none"/>
        </w:tcBorders>
      </w:tcPr>
    </w:tblStylePr>
    <w:tblStylePr w:type="lastRow">
      <w:rPr>
        <w:rFonts w:ascii="Arial" w:hAnsi="Arial"/>
        <w:b/>
        <w:color w:val="5C702F" w:themeColor="accent3" w:themeTint="FE" w:themeShade="95"/>
        <w:sz w:val="22"/>
      </w:rPr>
      <w:tcPr>
        <w:shd w:val="clear" w:color="auto" w:fill="FFFFFF" w:themeFill="light1"/>
        <w:tcBorders>
          <w:left w:val="none"/>
          <w:top w:val="single" w:color="000000" w:sz="4" w:space="0" w:themeColor="accent3" w:themeTint="FE"/>
          <w:right w:val="none"/>
          <w:bottom w:val="none"/>
        </w:tcBorders>
      </w:tcPr>
    </w:tblStylePr>
  </w:style>
  <w:style w:type="table" w:styleId="97">
    <w:name w:val="Grid Table 7 Colorful - Accent 4"/>
    <w:basedOn w:val="81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b/>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b/>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style>
  <w:style w:type="table" w:styleId="98">
    <w:name w:val="Grid Table 7 Colorful - Accent 5"/>
    <w:basedOn w:val="81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auto" w:fill="FFFFFF"/>
        <w:tcBorders>
          <w:left w:val="none"/>
          <w:top w:val="none"/>
          <w:right w:val="single" w:color="000000" w:sz="4" w:space="0" w:themeColor="accent5" w:themeTint="90"/>
          <w:bottom w:val="none"/>
        </w:tcBorders>
      </w:tcPr>
    </w:tblStylePr>
    <w:tblStylePr w:type="firstRow">
      <w:rPr>
        <w:rFonts w:ascii="Arial" w:hAnsi="Arial"/>
        <w:b/>
        <w:color w:val="266777" w:themeColor="accent5" w:themeShade="95"/>
        <w:sz w:val="22"/>
      </w:rPr>
      <w:tcPr>
        <w:shd w:val="clear" w:color="auto" w:fill="FFFFFF" w:themeFill="light1"/>
        <w:tcBorders>
          <w:left w:val="none"/>
          <w:top w:val="none"/>
          <w:right w:val="none"/>
          <w:bottom w:val="single" w:color="000000" w:sz="4" w:space="0" w:themeColor="accent5" w:themeTint="90"/>
        </w:tcBorders>
      </w:tcPr>
    </w:tblStylePr>
    <w:tblStylePr w:type="lastCol">
      <w:rPr>
        <w:rFonts w:ascii="Arial" w:hAnsi="Arial"/>
        <w:i/>
        <w:color w:val="266777" w:themeColor="accent5" w:themeShade="95"/>
        <w:sz w:val="22"/>
      </w:rPr>
      <w:tcPr>
        <w:shd w:color="auto" w:fill="FFFFFF"/>
        <w:tcBorders>
          <w:left w:val="single" w:color="000000" w:sz="4" w:space="0" w:themeColor="accent5" w:themeTint="90"/>
          <w:top w:val="none"/>
          <w:right w:val="none"/>
          <w:bottom w:val="none"/>
        </w:tcBorders>
      </w:tcPr>
    </w:tblStylePr>
    <w:tblStylePr w:type="lastRow">
      <w:rPr>
        <w:rFonts w:ascii="Arial" w:hAnsi="Arial"/>
        <w:b/>
        <w:color w:val="266777" w:themeColor="accent5" w:themeShade="95"/>
        <w:sz w:val="22"/>
      </w:rPr>
      <w:tcPr>
        <w:shd w:val="clear" w:color="auto" w:fill="FFFFFF" w:themeFill="light1"/>
        <w:tcBorders>
          <w:left w:val="none"/>
          <w:top w:val="single" w:color="000000" w:sz="4" w:space="0" w:themeColor="accent5" w:themeTint="90"/>
          <w:right w:val="none"/>
          <w:bottom w:val="none"/>
        </w:tcBorders>
      </w:tcPr>
    </w:tblStylePr>
  </w:style>
  <w:style w:type="table" w:styleId="99">
    <w:name w:val="Grid Table 7 Colorful - Accent 6"/>
    <w:basedOn w:val="81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auto" w:fill="FFFFFF"/>
        <w:tcBorders>
          <w:left w:val="none"/>
          <w:top w:val="none"/>
          <w:right w:val="single" w:color="000000" w:sz="4" w:space="0" w:themeColor="accent6" w:themeTint="90"/>
          <w:bottom w:val="none"/>
        </w:tcBorders>
      </w:tcPr>
    </w:tblStylePr>
    <w:tblStylePr w:type="firstRow">
      <w:rPr>
        <w:rFonts w:ascii="Arial" w:hAnsi="Arial"/>
        <w:b/>
        <w:color w:val="B05307" w:themeColor="accent6" w:themeShade="95"/>
        <w:sz w:val="22"/>
      </w:rPr>
      <w:tcPr>
        <w:shd w:val="clear" w:color="auto" w:fill="FFFFFF" w:themeFill="light1"/>
        <w:tcBorders>
          <w:left w:val="none"/>
          <w:top w:val="none"/>
          <w:right w:val="none"/>
          <w:bottom w:val="single" w:color="000000" w:sz="4" w:space="0" w:themeColor="accent6" w:themeTint="90"/>
        </w:tcBorders>
      </w:tcPr>
    </w:tblStylePr>
    <w:tblStylePr w:type="lastCol">
      <w:rPr>
        <w:rFonts w:ascii="Arial" w:hAnsi="Arial"/>
        <w:i/>
        <w:color w:val="B05307" w:themeColor="accent6" w:themeShade="95"/>
        <w:sz w:val="22"/>
      </w:rPr>
      <w:tcPr>
        <w:shd w:color="auto" w:fill="FFFFFF"/>
        <w:tcBorders>
          <w:left w:val="single" w:color="000000" w:sz="4" w:space="0" w:themeColor="accent6" w:themeTint="90"/>
          <w:top w:val="none"/>
          <w:right w:val="none"/>
          <w:bottom w:val="none"/>
        </w:tcBorders>
      </w:tcPr>
    </w:tblStylePr>
    <w:tblStylePr w:type="lastRow">
      <w:rPr>
        <w:rFonts w:ascii="Arial" w:hAnsi="Arial"/>
        <w:b/>
        <w:color w:val="B05307" w:themeColor="accent6" w:themeShade="95"/>
        <w:sz w:val="22"/>
      </w:rPr>
      <w:tcPr>
        <w:shd w:val="clear" w:color="auto" w:fill="FFFFFF" w:themeFill="light1"/>
        <w:tcBorders>
          <w:left w:val="none"/>
          <w:top w:val="single" w:color="000000" w:sz="4" w:space="0" w:themeColor="accent6" w:themeTint="90"/>
          <w:right w:val="none"/>
          <w:bottom w:val="none"/>
        </w:tcBorders>
      </w:tcPr>
    </w:tblStylePr>
  </w:style>
  <w:style w:type="table" w:styleId="100">
    <w:name w:val="List Table 1 Light"/>
    <w:basedOn w:val="819"/>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1">
    <w:name w:val="List Table 1 Light - Accent 1"/>
    <w:basedOn w:val="819"/>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2">
    <w:name w:val="List Table 1 Light - Accent 2"/>
    <w:basedOn w:val="819"/>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3">
    <w:name w:val="List Table 1 Light - Accent 3"/>
    <w:basedOn w:val="819"/>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4">
    <w:name w:val="List Table 1 Light - Accent 4"/>
    <w:basedOn w:val="819"/>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5">
    <w:name w:val="List Table 1 Light - Accent 5"/>
    <w:basedOn w:val="819"/>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6">
    <w:name w:val="List Table 1 Light - Accent 6"/>
    <w:basedOn w:val="819"/>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7">
    <w:name w:val="List Table 2"/>
    <w:basedOn w:val="81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08">
    <w:name w:val="List Table 2 - Accent 1"/>
    <w:basedOn w:val="81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09">
    <w:name w:val="List Table 2 - Accent 2"/>
    <w:basedOn w:val="81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0">
    <w:name w:val="List Table 2 - Accent 3"/>
    <w:basedOn w:val="81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1">
    <w:name w:val="List Table 2 - Accent 4"/>
    <w:basedOn w:val="81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2">
    <w:name w:val="List Table 2 - Accent 5"/>
    <w:basedOn w:val="81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3">
    <w:name w:val="List Table 2 - Accent 6"/>
    <w:basedOn w:val="81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4">
    <w:name w:val="List Table 3"/>
    <w:basedOn w:val="81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15">
    <w:name w:val="List Table 3 - Accent 1"/>
    <w:basedOn w:val="81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16">
    <w:name w:val="List Table 3 - Accent 2"/>
    <w:basedOn w:val="81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117">
    <w:name w:val="List Table 3 - Accent 3"/>
    <w:basedOn w:val="81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118">
    <w:name w:val="List Table 3 - Accent 4"/>
    <w:basedOn w:val="81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119">
    <w:name w:val="List Table 3 - Accent 5"/>
    <w:basedOn w:val="81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120">
    <w:name w:val="List Table 3 - Accent 6"/>
    <w:basedOn w:val="81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121">
    <w:name w:val="List Table 4"/>
    <w:basedOn w:val="81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122">
    <w:name w:val="List Table 4 - Accent 1"/>
    <w:basedOn w:val="81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123">
    <w:name w:val="List Table 4 - Accent 2"/>
    <w:basedOn w:val="81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124">
    <w:name w:val="List Table 4 - Accent 3"/>
    <w:basedOn w:val="81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125">
    <w:name w:val="List Table 4 - Accent 4"/>
    <w:basedOn w:val="81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126">
    <w:name w:val="List Table 4 - Accent 5"/>
    <w:basedOn w:val="81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127">
    <w:name w:val="List Table 4 - Accent 6"/>
    <w:basedOn w:val="81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128">
    <w:name w:val="List Table 5 Dark"/>
    <w:basedOn w:val="81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29">
    <w:name w:val="List Table 5 Dark - Accent 1"/>
    <w:basedOn w:val="81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0">
    <w:name w:val="List Table 5 Dark - Accent 2"/>
    <w:basedOn w:val="81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3"/>
    <w:basedOn w:val="81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4"/>
    <w:basedOn w:val="81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5"/>
    <w:basedOn w:val="81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6"/>
    <w:basedOn w:val="81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6 Colorful"/>
    <w:basedOn w:val="81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6">
    <w:name w:val="List Table 6 Colorful - Accent 1"/>
    <w:basedOn w:val="81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137">
    <w:name w:val="List Table 6 Colorful - Accent 2"/>
    <w:basedOn w:val="81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138">
    <w:name w:val="List Table 6 Colorful - Accent 3"/>
    <w:basedOn w:val="81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139">
    <w:name w:val="List Table 6 Colorful - Accent 4"/>
    <w:basedOn w:val="81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140">
    <w:name w:val="List Table 6 Colorful - Accent 5"/>
    <w:basedOn w:val="81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141">
    <w:name w:val="List Table 6 Colorful - Accent 6"/>
    <w:basedOn w:val="81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142">
    <w:name w:val="List Table 7 Colorful"/>
    <w:basedOn w:val="81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auto" w:fill="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auto" w:fill="FFFFFF" w:themeFill="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auto" w:fill="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auto" w:fill="FFFFFF" w:themeFill="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3">
    <w:name w:val="List Table 7 Colorful - Accent 1"/>
    <w:basedOn w:val="81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auto" w:fill="FFFFFF"/>
        <w:tcBorders>
          <w:left w:val="none"/>
          <w:top w:val="none"/>
          <w:right w:val="single" w:color="000000" w:sz="4" w:space="0" w:themeColor="accent1"/>
          <w:bottom w:val="none"/>
        </w:tcBorders>
      </w:tcPr>
    </w:tblStylePr>
    <w:tblStylePr w:type="firstRow">
      <w:rPr>
        <w:rFonts w:ascii="Arial" w:hAnsi="Arial"/>
        <w:i/>
        <w:color w:val="2A4B71" w:themeColor="accent1" w:themeShade="95"/>
        <w:sz w:val="22"/>
      </w:rPr>
      <w:tcPr>
        <w:shd w:val="clear" w:color="auto" w:fill="FFFFFF" w:themeFill="light1"/>
        <w:tcBorders>
          <w:left w:val="none"/>
          <w:top w:val="none"/>
          <w:right w:val="none"/>
          <w:bottom w:val="single" w:color="000000" w:sz="4" w:space="0" w:themeColor="accent1"/>
        </w:tcBorders>
      </w:tcPr>
    </w:tblStylePr>
    <w:tblStylePr w:type="lastCol">
      <w:rPr>
        <w:rFonts w:ascii="Arial" w:hAnsi="Arial"/>
        <w:i/>
        <w:color w:val="2A4B71" w:themeColor="accent1" w:themeShade="95"/>
        <w:sz w:val="22"/>
      </w:rPr>
      <w:tcPr>
        <w:shd w:color="auto" w:fill="FFFFFF"/>
        <w:tcBorders>
          <w:left w:val="single" w:color="000000" w:sz="4" w:space="0" w:themeColor="accent1"/>
          <w:top w:val="none"/>
          <w:right w:val="none"/>
          <w:bottom w:val="none"/>
        </w:tcBorders>
      </w:tcPr>
    </w:tblStylePr>
    <w:tblStylePr w:type="lastRow">
      <w:rPr>
        <w:rFonts w:ascii="Arial" w:hAnsi="Arial"/>
        <w:i/>
        <w:color w:val="2A4B71" w:themeColor="accent1" w:themeShade="95"/>
        <w:sz w:val="22"/>
      </w:rPr>
      <w:tcPr>
        <w:shd w:val="clear" w:color="auto" w:fill="FFFFFF" w:themeFill="light1"/>
        <w:tcBorders>
          <w:left w:val="none"/>
          <w:top w:val="single" w:color="000000" w:sz="4" w:space="0" w:themeColor="accent1"/>
          <w:right w:val="none"/>
          <w:bottom w:val="none"/>
        </w:tcBorders>
      </w:tcPr>
    </w:tblStylePr>
    <w:tblStylePr w:type="wholeTable">
      <w:rPr>
        <w:rFonts w:ascii="Arial" w:hAnsi="Arial"/>
        <w:color w:val="2A4B71" w:themeColor="accent1" w:themeShade="95"/>
        <w:sz w:val="22"/>
      </w:rPr>
    </w:tblStylePr>
  </w:style>
  <w:style w:type="table" w:styleId="144">
    <w:name w:val="List Table 7 Colorful - Accent 2"/>
    <w:basedOn w:val="81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auto" w:fill="FFFFFF"/>
        <w:tcBorders>
          <w:left w:val="none"/>
          <w:top w:val="none"/>
          <w:right w:val="single" w:color="000000" w:sz="4" w:space="0" w:themeColor="accent2" w:themeTint="97"/>
          <w:bottom w:val="none"/>
        </w:tcBorders>
      </w:tcPr>
    </w:tblStylePr>
    <w:tblStylePr w:type="firstRow">
      <w:rPr>
        <w:rFonts w:ascii="Arial" w:hAnsi="Arial"/>
        <w:i/>
        <w:color w:val="9C3A37" w:themeColor="accent2" w:themeTint="97" w:themeShade="95"/>
        <w:sz w:val="22"/>
      </w:rPr>
      <w:tcPr>
        <w:shd w:val="clear" w:color="auto" w:fill="FFFFFF" w:themeFill="light1"/>
        <w:tcBorders>
          <w:left w:val="none"/>
          <w:top w:val="none"/>
          <w:right w:val="none"/>
          <w:bottom w:val="single" w:color="000000" w:sz="4" w:space="0" w:themeColor="accent2" w:themeTint="97"/>
        </w:tcBorders>
      </w:tcPr>
    </w:tblStylePr>
    <w:tblStylePr w:type="lastCol">
      <w:rPr>
        <w:rFonts w:ascii="Arial" w:hAnsi="Arial"/>
        <w:i/>
        <w:color w:val="9C3A37" w:themeColor="accent2" w:themeTint="97" w:themeShade="95"/>
        <w:sz w:val="22"/>
      </w:rPr>
      <w:tcPr>
        <w:shd w:color="auto" w:fill="FFFFFF"/>
        <w:tcBorders>
          <w:left w:val="single" w:color="000000" w:sz="4" w:space="0" w:themeColor="accent2" w:themeTint="97"/>
          <w:top w:val="none"/>
          <w:right w:val="none"/>
          <w:bottom w:val="none"/>
        </w:tcBorders>
      </w:tcPr>
    </w:tblStylePr>
    <w:tblStylePr w:type="lastRow">
      <w:rPr>
        <w:rFonts w:ascii="Arial" w:hAnsi="Arial"/>
        <w:i/>
        <w:color w:val="9C3A37" w:themeColor="accent2" w:themeTint="97" w:themeShade="95"/>
        <w:sz w:val="22"/>
      </w:rPr>
      <w:tcPr>
        <w:shd w:val="clear" w:color="auto" w:fill="FFFFFF" w:themeFill="light1"/>
        <w:tcBorders>
          <w:left w:val="none"/>
          <w:top w:val="single" w:color="000000" w:sz="4" w:space="0" w:themeColor="accent2" w:themeTint="97"/>
          <w:right w:val="none"/>
          <w:bottom w:val="none"/>
        </w:tcBorders>
      </w:tcPr>
    </w:tblStylePr>
    <w:tblStylePr w:type="wholeTable">
      <w:rPr>
        <w:rFonts w:ascii="Arial" w:hAnsi="Arial"/>
        <w:color w:val="9C3A37" w:themeColor="accent2" w:themeTint="97" w:themeShade="95"/>
        <w:sz w:val="22"/>
      </w:rPr>
    </w:tblStylePr>
  </w:style>
  <w:style w:type="table" w:styleId="145">
    <w:name w:val="List Table 7 Colorful - Accent 3"/>
    <w:basedOn w:val="81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auto" w:fill="FFFFFF"/>
        <w:tcBorders>
          <w:left w:val="none"/>
          <w:top w:val="none"/>
          <w:right w:val="single" w:color="000000" w:sz="4" w:space="0" w:themeColor="accent3" w:themeTint="98"/>
          <w:bottom w:val="none"/>
        </w:tcBorders>
      </w:tcPr>
    </w:tblStylePr>
    <w:tblStylePr w:type="firstRow">
      <w:rPr>
        <w:rFonts w:ascii="Arial" w:hAnsi="Arial"/>
        <w:i/>
        <w:color w:val="7C983F" w:themeColor="accent3" w:themeTint="98" w:themeShade="95"/>
        <w:sz w:val="22"/>
      </w:rPr>
      <w:tcPr>
        <w:shd w:val="clear" w:color="auto" w:fill="FFFFFF" w:themeFill="light1"/>
        <w:tcBorders>
          <w:left w:val="none"/>
          <w:top w:val="none"/>
          <w:right w:val="none"/>
          <w:bottom w:val="single" w:color="000000" w:sz="4" w:space="0" w:themeColor="accent3" w:themeTint="98"/>
        </w:tcBorders>
      </w:tcPr>
    </w:tblStylePr>
    <w:tblStylePr w:type="lastCol">
      <w:rPr>
        <w:rFonts w:ascii="Arial" w:hAnsi="Arial"/>
        <w:i/>
        <w:color w:val="7C983F" w:themeColor="accent3" w:themeTint="98" w:themeShade="95"/>
        <w:sz w:val="22"/>
      </w:rPr>
      <w:tcPr>
        <w:shd w:color="auto" w:fill="FFFFFF"/>
        <w:tcBorders>
          <w:left w:val="single" w:color="000000" w:sz="4" w:space="0" w:themeColor="accent3" w:themeTint="98"/>
          <w:top w:val="none"/>
          <w:right w:val="none"/>
          <w:bottom w:val="none"/>
        </w:tcBorders>
      </w:tcPr>
    </w:tblStylePr>
    <w:tblStylePr w:type="lastRow">
      <w:rPr>
        <w:rFonts w:ascii="Arial" w:hAnsi="Arial"/>
        <w:i/>
        <w:color w:val="7C983F" w:themeColor="accent3" w:themeTint="98" w:themeShade="95"/>
        <w:sz w:val="22"/>
      </w:rPr>
      <w:tcPr>
        <w:shd w:val="clear" w:color="auto" w:fill="FFFFFF" w:themeFill="light1"/>
        <w:tcBorders>
          <w:left w:val="none"/>
          <w:top w:val="single" w:color="000000" w:sz="4" w:space="0" w:themeColor="accent3" w:themeTint="98"/>
          <w:right w:val="none"/>
          <w:bottom w:val="none"/>
        </w:tcBorders>
      </w:tcPr>
    </w:tblStylePr>
    <w:tblStylePr w:type="wholeTable">
      <w:rPr>
        <w:rFonts w:ascii="Arial" w:hAnsi="Arial"/>
        <w:color w:val="7C983F" w:themeColor="accent3" w:themeTint="98" w:themeShade="95"/>
        <w:sz w:val="22"/>
      </w:rPr>
    </w:tblStylePr>
  </w:style>
  <w:style w:type="table" w:styleId="146">
    <w:name w:val="List Table 7 Colorful - Accent 4"/>
    <w:basedOn w:val="81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auto" w:fill="FFFFFF"/>
        <w:tcBorders>
          <w:left w:val="none"/>
          <w:top w:val="none"/>
          <w:right w:val="single" w:color="000000" w:sz="4" w:space="0" w:themeColor="accent4" w:themeTint="9A"/>
          <w:bottom w:val="none"/>
        </w:tcBorders>
      </w:tcPr>
    </w:tblStylePr>
    <w:tblStylePr w:type="firstRow">
      <w:rPr>
        <w:rFonts w:ascii="Arial" w:hAnsi="Arial"/>
        <w:i/>
        <w:color w:val="664F82" w:themeColor="accent4" w:themeTint="9A" w:themeShade="95"/>
        <w:sz w:val="22"/>
      </w:rPr>
      <w:tcPr>
        <w:shd w:val="clear" w:color="auto" w:fill="FFFFFF" w:themeFill="light1"/>
        <w:tcBorders>
          <w:left w:val="none"/>
          <w:top w:val="none"/>
          <w:right w:val="none"/>
          <w:bottom w:val="single" w:color="000000" w:sz="4" w:space="0" w:themeColor="accent4" w:themeTint="9A"/>
        </w:tcBorders>
      </w:tcPr>
    </w:tblStylePr>
    <w:tblStylePr w:type="lastCol">
      <w:rPr>
        <w:rFonts w:ascii="Arial" w:hAnsi="Arial"/>
        <w:i/>
        <w:color w:val="664F82" w:themeColor="accent4" w:themeTint="9A" w:themeShade="95"/>
        <w:sz w:val="22"/>
      </w:rPr>
      <w:tcPr>
        <w:shd w:color="auto" w:fill="FFFFFF"/>
        <w:tcBorders>
          <w:left w:val="single" w:color="000000" w:sz="4" w:space="0" w:themeColor="accent4" w:themeTint="9A"/>
          <w:top w:val="none"/>
          <w:right w:val="none"/>
          <w:bottom w:val="none"/>
        </w:tcBorders>
      </w:tcPr>
    </w:tblStylePr>
    <w:tblStylePr w:type="lastRow">
      <w:rPr>
        <w:rFonts w:ascii="Arial" w:hAnsi="Arial"/>
        <w:i/>
        <w:color w:val="664F82" w:themeColor="accent4" w:themeTint="9A" w:themeShade="95"/>
        <w:sz w:val="22"/>
      </w:rPr>
      <w:tcPr>
        <w:shd w:val="clear" w:color="auto" w:fill="FFFFFF" w:themeFill="light1"/>
        <w:tcBorders>
          <w:left w:val="none"/>
          <w:top w:val="single" w:color="000000" w:sz="4" w:space="0" w:themeColor="accent4" w:themeTint="9A"/>
          <w:right w:val="none"/>
          <w:bottom w:val="none"/>
        </w:tcBorders>
      </w:tcPr>
    </w:tblStylePr>
    <w:tblStylePr w:type="wholeTable">
      <w:rPr>
        <w:rFonts w:ascii="Arial" w:hAnsi="Arial"/>
        <w:color w:val="664F82" w:themeColor="accent4" w:themeTint="9A" w:themeShade="95"/>
        <w:sz w:val="22"/>
      </w:rPr>
    </w:tblStylePr>
  </w:style>
  <w:style w:type="table" w:styleId="147">
    <w:name w:val="List Table 7 Colorful - Accent 5"/>
    <w:basedOn w:val="81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auto" w:fill="FFFFFF"/>
        <w:tcBorders>
          <w:left w:val="none"/>
          <w:top w:val="none"/>
          <w:right w:val="single" w:color="000000" w:sz="4" w:space="0" w:themeColor="accent5" w:themeTint="9A"/>
          <w:bottom w:val="none"/>
        </w:tcBorders>
      </w:tcPr>
    </w:tblStylePr>
    <w:tblStylePr w:type="firstRow">
      <w:rPr>
        <w:rFonts w:ascii="Arial" w:hAnsi="Arial"/>
        <w:i/>
        <w:color w:val="338AA0" w:themeColor="accent5" w:themeTint="9A" w:themeShade="95"/>
        <w:sz w:val="22"/>
      </w:rPr>
      <w:tcPr>
        <w:shd w:val="clear" w:color="auto" w:fill="FFFFFF" w:themeFill="light1"/>
        <w:tcBorders>
          <w:left w:val="none"/>
          <w:top w:val="none"/>
          <w:right w:val="none"/>
          <w:bottom w:val="single" w:color="000000" w:sz="4" w:space="0" w:themeColor="accent5" w:themeTint="9A"/>
        </w:tcBorders>
      </w:tcPr>
    </w:tblStylePr>
    <w:tblStylePr w:type="lastCol">
      <w:rPr>
        <w:rFonts w:ascii="Arial" w:hAnsi="Arial"/>
        <w:i/>
        <w:color w:val="338AA0" w:themeColor="accent5" w:themeTint="9A" w:themeShade="95"/>
        <w:sz w:val="22"/>
      </w:rPr>
      <w:tcPr>
        <w:shd w:color="auto" w:fill="FFFFFF"/>
        <w:tcBorders>
          <w:left w:val="single" w:color="000000" w:sz="4" w:space="0" w:themeColor="accent5" w:themeTint="9A"/>
          <w:top w:val="none"/>
          <w:right w:val="none"/>
          <w:bottom w:val="none"/>
        </w:tcBorders>
      </w:tcPr>
    </w:tblStylePr>
    <w:tblStylePr w:type="lastRow">
      <w:rPr>
        <w:rFonts w:ascii="Arial" w:hAnsi="Arial"/>
        <w:i/>
        <w:color w:val="338AA0" w:themeColor="accent5" w:themeTint="9A" w:themeShade="95"/>
        <w:sz w:val="22"/>
      </w:rPr>
      <w:tcPr>
        <w:shd w:val="clear" w:color="auto" w:fill="FFFFFF" w:themeFill="light1"/>
        <w:tcBorders>
          <w:left w:val="none"/>
          <w:top w:val="single" w:color="000000" w:sz="4" w:space="0" w:themeColor="accent5" w:themeTint="9A"/>
          <w:right w:val="none"/>
          <w:bottom w:val="none"/>
        </w:tcBorders>
      </w:tcPr>
    </w:tblStylePr>
    <w:tblStylePr w:type="wholeTable">
      <w:rPr>
        <w:rFonts w:ascii="Arial" w:hAnsi="Arial"/>
        <w:color w:val="338AA0" w:themeColor="accent5" w:themeTint="9A" w:themeShade="95"/>
        <w:sz w:val="22"/>
      </w:rPr>
    </w:tblStylePr>
  </w:style>
  <w:style w:type="table" w:styleId="148">
    <w:name w:val="List Table 7 Colorful - Accent 6"/>
    <w:basedOn w:val="81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auto" w:fill="FFFFFF"/>
        <w:tcBorders>
          <w:left w:val="none"/>
          <w:top w:val="none"/>
          <w:right w:val="single" w:color="000000" w:sz="4" w:space="0" w:themeColor="accent6" w:themeTint="98"/>
          <w:bottom w:val="none"/>
        </w:tcBorders>
      </w:tcPr>
    </w:tblStylePr>
    <w:tblStylePr w:type="firstRow">
      <w:rPr>
        <w:rFonts w:ascii="Arial" w:hAnsi="Arial"/>
        <w:i/>
        <w:color w:val="D9680C" w:themeColor="accent6" w:themeTint="98" w:themeShade="95"/>
        <w:sz w:val="22"/>
      </w:rPr>
      <w:tcPr>
        <w:shd w:val="clear" w:color="auto" w:fill="FFFFFF" w:themeFill="light1"/>
        <w:tcBorders>
          <w:left w:val="none"/>
          <w:top w:val="none"/>
          <w:right w:val="none"/>
          <w:bottom w:val="single" w:color="000000" w:sz="4" w:space="0" w:themeColor="accent6" w:themeTint="98"/>
        </w:tcBorders>
      </w:tcPr>
    </w:tblStylePr>
    <w:tblStylePr w:type="lastCol">
      <w:rPr>
        <w:rFonts w:ascii="Arial" w:hAnsi="Arial"/>
        <w:i/>
        <w:color w:val="D9680C" w:themeColor="accent6" w:themeTint="98" w:themeShade="95"/>
        <w:sz w:val="22"/>
      </w:rPr>
      <w:tcPr>
        <w:shd w:color="auto" w:fill="FFFFFF"/>
        <w:tcBorders>
          <w:left w:val="single" w:color="000000" w:sz="4" w:space="0" w:themeColor="accent6" w:themeTint="98"/>
          <w:top w:val="none"/>
          <w:right w:val="none"/>
          <w:bottom w:val="none"/>
        </w:tcBorders>
      </w:tcPr>
    </w:tblStylePr>
    <w:tblStylePr w:type="lastRow">
      <w:rPr>
        <w:rFonts w:ascii="Arial" w:hAnsi="Arial"/>
        <w:i/>
        <w:color w:val="D9680C" w:themeColor="accent6" w:themeTint="98" w:themeShade="95"/>
        <w:sz w:val="22"/>
      </w:rPr>
      <w:tcPr>
        <w:shd w:val="clear" w:color="auto" w:fill="FFFFFF" w:themeFill="light1"/>
        <w:tcBorders>
          <w:left w:val="none"/>
          <w:top w:val="single" w:color="000000" w:sz="4" w:space="0" w:themeColor="accent6" w:themeTint="98"/>
          <w:right w:val="none"/>
          <w:bottom w:val="none"/>
        </w:tcBorders>
      </w:tcPr>
    </w:tblStylePr>
    <w:tblStylePr w:type="wholeTable">
      <w:rPr>
        <w:rFonts w:ascii="Arial" w:hAnsi="Arial"/>
        <w:color w:val="D9680C" w:themeColor="accent6" w:themeTint="98" w:themeShade="95"/>
        <w:sz w:val="22"/>
      </w:rPr>
    </w:tblStylePr>
  </w:style>
  <w:style w:type="table" w:styleId="149">
    <w:name w:val="Lined - Accent"/>
    <w:basedOn w:val="8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0">
    <w:name w:val="Lined - Accent 1"/>
    <w:basedOn w:val="8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1">
    <w:name w:val="Lined - Accent 2"/>
    <w:basedOn w:val="8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2">
    <w:name w:val="Lined - Accent 3"/>
    <w:basedOn w:val="8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53">
    <w:name w:val="Lined - Accent 4"/>
    <w:basedOn w:val="8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54">
    <w:name w:val="Lined - Accent 5"/>
    <w:basedOn w:val="8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55">
    <w:name w:val="Lined - Accent 6"/>
    <w:basedOn w:val="81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56">
    <w:name w:val="Bordered &amp; Lined - Accent"/>
    <w:basedOn w:val="81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157">
    <w:name w:val="Bordered &amp; Lined - Accent 1"/>
    <w:basedOn w:val="81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158">
    <w:name w:val="Bordered &amp; Lined - Accent 2"/>
    <w:basedOn w:val="81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159">
    <w:name w:val="Bordered &amp; Lined - Accent 3"/>
    <w:basedOn w:val="81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160">
    <w:name w:val="Bordered &amp; Lined - Accent 4"/>
    <w:basedOn w:val="81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161">
    <w:name w:val="Bordered &amp; Lined - Accent 5"/>
    <w:basedOn w:val="81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162">
    <w:name w:val="Bordered &amp; Lined - Accent 6"/>
    <w:basedOn w:val="81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163">
    <w:name w:val="Bordered"/>
    <w:basedOn w:val="81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4">
    <w:name w:val="Bordered - Accent 1"/>
    <w:basedOn w:val="81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5">
    <w:name w:val="Bordered - Accent 2"/>
    <w:basedOn w:val="81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6">
    <w:name w:val="Bordered - Accent 3"/>
    <w:basedOn w:val="81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7">
    <w:name w:val="Bordered - Accent 4"/>
    <w:basedOn w:val="81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68">
    <w:name w:val="Bordered - Accent 5"/>
    <w:basedOn w:val="81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69">
    <w:name w:val="Bordered - Accent 6"/>
    <w:basedOn w:val="81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Footnote Text Char"/>
    <w:link w:val="835"/>
    <w:uiPriority w:val="99"/>
    <w:rPr>
      <w:sz w:val="18"/>
    </w:rPr>
  </w:style>
  <w:style w:type="paragraph" w:styleId="174">
    <w:name w:val="toc 1"/>
    <w:basedOn w:val="808"/>
    <w:next w:val="808"/>
    <w:uiPriority w:val="39"/>
    <w:unhideWhenUsed/>
    <w:pPr>
      <w:ind w:left="0" w:right="0" w:firstLine="0"/>
      <w:spacing w:after="57"/>
    </w:pPr>
  </w:style>
  <w:style w:type="paragraph" w:styleId="175">
    <w:name w:val="toc 2"/>
    <w:basedOn w:val="808"/>
    <w:next w:val="808"/>
    <w:uiPriority w:val="39"/>
    <w:unhideWhenUsed/>
    <w:pPr>
      <w:ind w:left="283" w:right="0" w:firstLine="0"/>
      <w:spacing w:after="57"/>
    </w:pPr>
  </w:style>
  <w:style w:type="paragraph" w:styleId="176">
    <w:name w:val="toc 3"/>
    <w:basedOn w:val="808"/>
    <w:next w:val="808"/>
    <w:uiPriority w:val="39"/>
    <w:unhideWhenUsed/>
    <w:pPr>
      <w:ind w:left="567" w:right="0" w:firstLine="0"/>
      <w:spacing w:after="57"/>
    </w:pPr>
  </w:style>
  <w:style w:type="paragraph" w:styleId="177">
    <w:name w:val="toc 4"/>
    <w:basedOn w:val="808"/>
    <w:next w:val="808"/>
    <w:uiPriority w:val="39"/>
    <w:unhideWhenUsed/>
    <w:pPr>
      <w:ind w:left="850" w:right="0" w:firstLine="0"/>
      <w:spacing w:after="57"/>
    </w:pPr>
  </w:style>
  <w:style w:type="paragraph" w:styleId="178">
    <w:name w:val="toc 5"/>
    <w:basedOn w:val="808"/>
    <w:next w:val="808"/>
    <w:uiPriority w:val="39"/>
    <w:unhideWhenUsed/>
    <w:pPr>
      <w:ind w:left="1134" w:right="0" w:firstLine="0"/>
      <w:spacing w:after="57"/>
    </w:pPr>
  </w:style>
  <w:style w:type="paragraph" w:styleId="179">
    <w:name w:val="toc 6"/>
    <w:basedOn w:val="808"/>
    <w:next w:val="808"/>
    <w:uiPriority w:val="39"/>
    <w:unhideWhenUsed/>
    <w:pPr>
      <w:ind w:left="1417" w:right="0" w:firstLine="0"/>
      <w:spacing w:after="57"/>
    </w:pPr>
  </w:style>
  <w:style w:type="paragraph" w:styleId="180">
    <w:name w:val="toc 7"/>
    <w:basedOn w:val="808"/>
    <w:next w:val="808"/>
    <w:uiPriority w:val="39"/>
    <w:unhideWhenUsed/>
    <w:pPr>
      <w:ind w:left="1701" w:right="0" w:firstLine="0"/>
      <w:spacing w:after="57"/>
    </w:pPr>
  </w:style>
  <w:style w:type="paragraph" w:styleId="181">
    <w:name w:val="toc 8"/>
    <w:basedOn w:val="808"/>
    <w:next w:val="808"/>
    <w:uiPriority w:val="39"/>
    <w:unhideWhenUsed/>
    <w:pPr>
      <w:ind w:left="1984" w:right="0" w:firstLine="0"/>
      <w:spacing w:after="57"/>
    </w:pPr>
  </w:style>
  <w:style w:type="paragraph" w:styleId="182">
    <w:name w:val="toc 9"/>
    <w:basedOn w:val="808"/>
    <w:next w:val="808"/>
    <w:uiPriority w:val="39"/>
    <w:unhideWhenUsed/>
    <w:pPr>
      <w:ind w:left="2268" w:right="0" w:firstLine="0"/>
      <w:spacing w:after="57"/>
    </w:pPr>
  </w:style>
  <w:style w:type="paragraph" w:styleId="183">
    <w:name w:val="TOC Heading"/>
    <w:uiPriority w:val="39"/>
    <w:unhideWhenUsed/>
  </w:style>
  <w:style w:type="paragraph" w:styleId="808" w:default="1">
    <w:name w:val="Normal"/>
    <w:qFormat/>
    <w:rPr>
      <w:sz w:val="24"/>
      <w:szCs w:val="24"/>
    </w:rPr>
    <w:pPr>
      <w:ind w:left="357"/>
      <w:pBdr>
        <w:left w:val="none" w:sz="0" w:space="0" w:color="auto"/>
        <w:top w:val="none" w:sz="0" w:space="0" w:color="auto"/>
        <w:right w:val="none" w:sz="0" w:space="0" w:color="auto"/>
        <w:bottom w:val="none" w:sz="0" w:space="0" w:color="auto"/>
        <w:between w:val="none" w:sz="0" w:space="0" w:color="auto"/>
      </w:pBdr>
    </w:pPr>
  </w:style>
  <w:style w:type="paragraph" w:styleId="809">
    <w:name w:val="Heading 1"/>
    <w:basedOn w:val="808"/>
    <w:next w:val="808"/>
    <w:qFormat/>
    <w:rPr>
      <w:rFonts w:ascii="Dutch (scalable)" w:hAnsi="Dutch (scalable)" w:cs="Dutch (scalable)"/>
    </w:rPr>
    <w:pPr>
      <w:numPr>
        <w:numId w:val="42"/>
      </w:numPr>
      <w:jc w:val="center"/>
      <w:keepNext/>
      <w:tabs>
        <w:tab w:val="left" w:pos="3304" w:leader="none"/>
      </w:tabs>
      <w:outlineLvl w:val="0"/>
    </w:pPr>
  </w:style>
  <w:style w:type="paragraph" w:styleId="810">
    <w:name w:val="Heading 2"/>
    <w:basedOn w:val="808"/>
    <w:next w:val="808"/>
    <w:qFormat/>
    <w:rPr>
      <w:rFonts w:ascii="Dutch (scalable)" w:hAnsi="Dutch (scalable)" w:cs="Dutch (scalable)"/>
    </w:rPr>
    <w:pPr>
      <w:numPr>
        <w:ilvl w:val="1"/>
        <w:numId w:val="39"/>
      </w:numPr>
      <w:keepNext/>
      <w:tabs>
        <w:tab w:val="left" w:pos="3304" w:leader="none"/>
      </w:tabs>
      <w:outlineLvl w:val="1"/>
    </w:pPr>
  </w:style>
  <w:style w:type="paragraph" w:styleId="811">
    <w:name w:val="Heading 3"/>
    <w:basedOn w:val="808"/>
    <w:next w:val="808"/>
    <w:qFormat/>
    <w:rPr>
      <w:b/>
      <w:u w:val="single"/>
    </w:rPr>
    <w:pPr>
      <w:numPr>
        <w:ilvl w:val="2"/>
        <w:numId w:val="42"/>
      </w:numPr>
      <w:jc w:val="center"/>
      <w:keepNext/>
      <w:outlineLvl w:val="2"/>
    </w:pPr>
  </w:style>
  <w:style w:type="paragraph" w:styleId="812">
    <w:name w:val="Heading 4"/>
    <w:basedOn w:val="808"/>
    <w:next w:val="808"/>
    <w:qFormat/>
    <w:rPr>
      <w:rFonts w:ascii="Arial" w:hAnsi="Arial" w:cs="Arial"/>
      <w:b/>
    </w:rPr>
    <w:pPr>
      <w:numPr>
        <w:ilvl w:val="3"/>
        <w:numId w:val="42"/>
      </w:numPr>
      <w:keepNext/>
      <w:spacing w:after="60" w:before="240"/>
      <w:outlineLvl w:val="3"/>
    </w:pPr>
  </w:style>
  <w:style w:type="paragraph" w:styleId="813">
    <w:name w:val="Heading 5"/>
    <w:basedOn w:val="808"/>
    <w:next w:val="808"/>
    <w:qFormat/>
    <w:pPr>
      <w:numPr>
        <w:ilvl w:val="4"/>
        <w:numId w:val="42"/>
      </w:numPr>
      <w:spacing w:after="60" w:before="240"/>
      <w:outlineLvl w:val="4"/>
    </w:pPr>
  </w:style>
  <w:style w:type="paragraph" w:styleId="814">
    <w:name w:val="Heading 6"/>
    <w:basedOn w:val="808"/>
    <w:next w:val="808"/>
    <w:qFormat/>
    <w:rPr>
      <w:i/>
    </w:rPr>
    <w:pPr>
      <w:numPr>
        <w:ilvl w:val="5"/>
        <w:numId w:val="42"/>
      </w:numPr>
      <w:spacing w:after="60" w:before="240"/>
      <w:outlineLvl w:val="5"/>
    </w:pPr>
  </w:style>
  <w:style w:type="paragraph" w:styleId="815">
    <w:name w:val="Heading 7"/>
    <w:basedOn w:val="808"/>
    <w:next w:val="808"/>
    <w:qFormat/>
    <w:rPr>
      <w:rFonts w:ascii="Arial" w:hAnsi="Arial" w:cs="Arial"/>
      <w:sz w:val="20"/>
    </w:rPr>
    <w:pPr>
      <w:numPr>
        <w:ilvl w:val="6"/>
        <w:numId w:val="42"/>
      </w:numPr>
      <w:spacing w:after="60" w:before="240"/>
      <w:outlineLvl w:val="6"/>
    </w:pPr>
  </w:style>
  <w:style w:type="paragraph" w:styleId="816">
    <w:name w:val="Heading 8"/>
    <w:basedOn w:val="808"/>
    <w:next w:val="808"/>
    <w:qFormat/>
    <w:rPr>
      <w:rFonts w:ascii="Arial" w:hAnsi="Arial" w:cs="Arial"/>
      <w:i/>
      <w:sz w:val="20"/>
    </w:rPr>
    <w:pPr>
      <w:numPr>
        <w:ilvl w:val="7"/>
        <w:numId w:val="42"/>
      </w:numPr>
      <w:spacing w:after="60" w:before="240"/>
      <w:outlineLvl w:val="7"/>
    </w:pPr>
  </w:style>
  <w:style w:type="paragraph" w:styleId="817">
    <w:name w:val="Heading 9"/>
    <w:basedOn w:val="808"/>
    <w:next w:val="808"/>
    <w:qFormat/>
    <w:rPr>
      <w:rFonts w:ascii="Arial" w:hAnsi="Arial" w:cs="Arial"/>
      <w:b/>
      <w:i/>
      <w:sz w:val="18"/>
    </w:rPr>
    <w:pPr>
      <w:numPr>
        <w:ilvl w:val="8"/>
        <w:numId w:val="42"/>
      </w:numPr>
      <w:spacing w:after="60" w:before="240"/>
      <w:outlineLvl w:val="8"/>
    </w:pPr>
  </w:style>
  <w:style w:type="character" w:styleId="818" w:default="1">
    <w:name w:val="Default Paragraph Font"/>
    <w:uiPriority w:val="1"/>
    <w:semiHidden/>
    <w:unhideWhenUsed/>
  </w:style>
  <w:style w:type="table" w:styleId="819" w:default="1">
    <w:name w:val="Normal Table"/>
    <w:uiPriority w:val="99"/>
    <w:semiHidden/>
    <w:unhideWhenUsed/>
    <w:tblPr>
      <w:tblInd w:w="0" w:type="dxa"/>
      <w:tblCellMar>
        <w:left w:w="108" w:type="dxa"/>
        <w:top w:w="0" w:type="dxa"/>
        <w:right w:w="108" w:type="dxa"/>
        <w:bottom w:w="0" w:type="dxa"/>
      </w:tblCellMar>
    </w:tblPr>
  </w:style>
  <w:style w:type="numbering" w:styleId="820" w:default="1">
    <w:name w:val="No List"/>
    <w:uiPriority w:val="99"/>
    <w:semiHidden/>
    <w:unhideWhenUsed/>
  </w:style>
  <w:style w:type="paragraph" w:styleId="821">
    <w:name w:val="Body Text"/>
    <w:basedOn w:val="808"/>
    <w:link w:val="856"/>
    <w:qFormat/>
    <w:rPr>
      <w:lang w:val="fr-BE"/>
    </w:rPr>
  </w:style>
  <w:style w:type="paragraph" w:styleId="822">
    <w:name w:val="Footer"/>
    <w:basedOn w:val="808"/>
    <w:qFormat/>
    <w:pPr>
      <w:tabs>
        <w:tab w:val="center" w:pos="4153" w:leader="none"/>
        <w:tab w:val="right" w:pos="8306" w:leader="none"/>
      </w:tabs>
    </w:pPr>
  </w:style>
  <w:style w:type="paragraph" w:styleId="823">
    <w:name w:val="Header"/>
    <w:basedOn w:val="808"/>
    <w:link w:val="854"/>
    <w:qFormat/>
    <w:pPr>
      <w:tabs>
        <w:tab w:val="center" w:pos="4153" w:leader="none"/>
        <w:tab w:val="right" w:pos="8306" w:leader="none"/>
      </w:tabs>
    </w:pPr>
  </w:style>
  <w:style w:type="paragraph" w:styleId="824">
    <w:name w:val="Balloon Text"/>
    <w:basedOn w:val="808"/>
    <w:qFormat/>
    <w:rPr>
      <w:rFonts w:ascii="Tahoma" w:hAnsi="Tahoma" w:cs="Tahoma"/>
      <w:sz w:val="16"/>
      <w:szCs w:val="16"/>
    </w:rPr>
  </w:style>
  <w:style w:type="paragraph" w:styleId="825">
    <w:name w:val="Body Text 2"/>
    <w:basedOn w:val="808"/>
    <w:qFormat/>
    <w:rPr>
      <w:b/>
    </w:rPr>
    <w:pPr>
      <w:spacing w:before="60"/>
    </w:pPr>
  </w:style>
  <w:style w:type="paragraph" w:styleId="826" w:customStyle="1">
    <w:name w:val="Level 1 - 1."/>
    <w:basedOn w:val="821"/>
    <w:qFormat/>
    <w:rPr>
      <w:lang w:val="en-GB"/>
    </w:rPr>
    <w:pPr>
      <w:ind w:left="284"/>
      <w:jc w:val="both"/>
      <w:spacing w:after="60" w:before="60"/>
    </w:pPr>
  </w:style>
  <w:style w:type="paragraph" w:styleId="827" w:customStyle="1">
    <w:name w:val="Level 2 - a."/>
    <w:basedOn w:val="821"/>
    <w:qFormat/>
    <w:pPr>
      <w:numPr>
        <w:ilvl w:val="1"/>
        <w:numId w:val="1"/>
      </w:numPr>
      <w:ind w:left="454" w:hanging="227"/>
      <w:spacing w:after="60" w:before="60"/>
    </w:pPr>
  </w:style>
  <w:style w:type="paragraph" w:styleId="828" w:customStyle="1">
    <w:name w:val="Level 3 - (1)"/>
    <w:basedOn w:val="821"/>
    <w:qFormat/>
    <w:pPr>
      <w:numPr>
        <w:ilvl w:val="2"/>
        <w:numId w:val="1"/>
      </w:numPr>
      <w:ind w:left="765" w:hanging="311"/>
      <w:spacing w:after="60" w:before="60"/>
    </w:pPr>
  </w:style>
  <w:style w:type="paragraph" w:styleId="829" w:customStyle="1">
    <w:name w:val="Level 5 - i"/>
    <w:basedOn w:val="821"/>
    <w:qFormat/>
    <w:pPr>
      <w:numPr>
        <w:ilvl w:val="4"/>
        <w:numId w:val="1"/>
      </w:numPr>
      <w:ind w:left="1304" w:hanging="227"/>
      <w:spacing w:after="60" w:before="60"/>
      <w:tabs>
        <w:tab w:val="left" w:pos="1304" w:leader="none"/>
        <w:tab w:val="left" w:pos="1797" w:leader="none"/>
      </w:tabs>
    </w:pPr>
  </w:style>
  <w:style w:type="paragraph" w:styleId="830" w:customStyle="1">
    <w:name w:val="Level 4 - (a)"/>
    <w:basedOn w:val="821"/>
    <w:qFormat/>
    <w:pPr>
      <w:numPr>
        <w:ilvl w:val="3"/>
        <w:numId w:val="1"/>
      </w:numPr>
      <w:ind w:left="1077" w:hanging="312"/>
      <w:spacing w:after="60" w:before="60"/>
    </w:pPr>
  </w:style>
  <w:style w:type="paragraph" w:styleId="831" w:customStyle="1">
    <w:name w:val="Par 21"/>
    <w:basedOn w:val="808"/>
    <w:qFormat/>
    <w:rPr>
      <w:rFonts w:ascii="Comic Sans MS" w:hAnsi="Comic Sans MS" w:cs="Comic Sans MS"/>
      <w:sz w:val="20"/>
      <w:lang w:val="fr-BE"/>
    </w:rPr>
    <w:pPr>
      <w:ind w:left="425"/>
      <w:spacing w:after="60" w:before="60"/>
    </w:pPr>
  </w:style>
  <w:style w:type="paragraph" w:styleId="832" w:customStyle="1">
    <w:name w:val="Heading 11"/>
    <w:basedOn w:val="811"/>
    <w:next w:val="808"/>
    <w:qFormat/>
    <w:rPr>
      <w:rFonts w:ascii="Comic Sans MS" w:hAnsi="Comic Sans MS" w:cs="Comic Sans MS"/>
      <w:lang w:val="fr-BE"/>
    </w:rPr>
    <w:pPr>
      <w:numPr>
        <w:ilvl w:val="0"/>
        <w:numId w:val="5"/>
      </w:numPr>
      <w:jc w:val="left"/>
      <w:keepNext w:val="false"/>
      <w:spacing w:after="60" w:before="60"/>
      <w:tabs>
        <w:tab w:val="left" w:pos="425" w:leader="none"/>
      </w:tabs>
      <w:outlineLvl w:val="0"/>
    </w:pPr>
  </w:style>
  <w:style w:type="paragraph" w:styleId="833" w:customStyle="1">
    <w:name w:val="Heading 12"/>
    <w:basedOn w:val="812"/>
    <w:next w:val="808"/>
    <w:qFormat/>
    <w:rPr>
      <w:rFonts w:ascii="Comic Sans MS" w:hAnsi="Comic Sans MS" w:cs="Comic Sans MS"/>
      <w:b w:val="false"/>
      <w:sz w:val="20"/>
      <w:lang w:val="fr-BE"/>
    </w:rPr>
    <w:pPr>
      <w:numPr>
        <w:ilvl w:val="1"/>
      </w:numPr>
      <w:keepNext w:val="false"/>
      <w:spacing w:before="60"/>
      <w:tabs>
        <w:tab w:val="left" w:pos="851" w:leader="none"/>
      </w:tabs>
      <w:outlineLvl w:val="1"/>
    </w:pPr>
  </w:style>
  <w:style w:type="paragraph" w:styleId="834" w:customStyle="1">
    <w:name w:val="Heading 13"/>
    <w:basedOn w:val="813"/>
    <w:next w:val="808"/>
    <w:qFormat/>
    <w:rPr>
      <w:rFonts w:ascii="Comic Sans MS" w:hAnsi="Comic Sans MS" w:cs="Comic Sans MS"/>
      <w:sz w:val="20"/>
      <w:lang w:val="fr-BE"/>
    </w:rPr>
    <w:pPr>
      <w:numPr>
        <w:ilvl w:val="2"/>
        <w:numId w:val="5"/>
      </w:numPr>
      <w:ind w:left="1276" w:hanging="425"/>
      <w:spacing w:before="60"/>
      <w:tabs>
        <w:tab w:val="left" w:pos="1276" w:leader="none"/>
      </w:tabs>
      <w:outlineLvl w:val="2"/>
    </w:pPr>
  </w:style>
  <w:style w:type="paragraph" w:styleId="835">
    <w:name w:val="footnote text"/>
    <w:basedOn w:val="808"/>
    <w:qFormat/>
    <w:rPr>
      <w:rFonts w:ascii="Comic Sans MS" w:hAnsi="Comic Sans MS" w:cs="Comic Sans MS"/>
      <w:sz w:val="16"/>
    </w:rPr>
    <w:pPr>
      <w:ind w:left="142" w:hanging="142"/>
    </w:pPr>
  </w:style>
  <w:style w:type="paragraph" w:styleId="836">
    <w:name w:val="Title"/>
    <w:basedOn w:val="808"/>
    <w:qFormat/>
    <w:rPr>
      <w:b/>
      <w:sz w:val="28"/>
    </w:rPr>
    <w:pPr>
      <w:jc w:val="center"/>
    </w:pPr>
  </w:style>
  <w:style w:type="paragraph" w:styleId="837">
    <w:name w:val="Subtitle"/>
    <w:basedOn w:val="808"/>
    <w:qFormat/>
    <w:rPr>
      <w:sz w:val="28"/>
    </w:rPr>
    <w:pPr>
      <w:jc w:val="center"/>
    </w:pPr>
  </w:style>
  <w:style w:type="paragraph" w:styleId="838" w:customStyle="1">
    <w:name w:val="Style Heading 2 + Kern at 16 pt"/>
    <w:basedOn w:val="810"/>
    <w:qFormat/>
    <w:rPr>
      <w:rFonts w:ascii="Arial" w:hAnsi="Arial" w:cs="Arial"/>
      <w:b/>
      <w:bCs/>
      <w:i/>
      <w:iCs/>
      <w:sz w:val="28"/>
      <w:szCs w:val="28"/>
      <w:lang w:val="nl-NL" w:eastAsia="nl-NL"/>
    </w:rPr>
    <w:pPr>
      <w:numPr>
        <w:numId w:val="7"/>
      </w:numPr>
      <w:ind w:left="720" w:hanging="360"/>
      <w:spacing w:after="60" w:before="240"/>
      <w:tabs>
        <w:tab w:val="left" w:pos="720" w:leader="none"/>
      </w:tabs>
    </w:pPr>
  </w:style>
  <w:style w:type="paragraph" w:styleId="839">
    <w:name w:val="List Paragraph"/>
    <w:basedOn w:val="808"/>
    <w:qFormat/>
    <w:pPr>
      <w:ind w:left="720"/>
    </w:pPr>
  </w:style>
  <w:style w:type="character" w:styleId="840">
    <w:name w:val="page number"/>
  </w:style>
  <w:style w:type="character" w:styleId="841">
    <w:name w:val="Hyperlink"/>
    <w:rPr>
      <w:color w:val="0000FF"/>
      <w:u w:val="single"/>
    </w:rPr>
  </w:style>
  <w:style w:type="character" w:styleId="842">
    <w:name w:val="footnote reference"/>
    <w:rPr>
      <w:vertAlign w:val="superscript"/>
    </w:rPr>
  </w:style>
  <w:style w:type="character" w:styleId="843">
    <w:name w:val="annotation reference"/>
    <w:rPr>
      <w:sz w:val="16"/>
      <w:szCs w:val="16"/>
    </w:rPr>
  </w:style>
  <w:style w:type="character" w:styleId="844">
    <w:name w:val="FollowedHyperlink"/>
    <w:rPr>
      <w:color w:val="auto"/>
      <w:u w:val="single"/>
    </w:rPr>
  </w:style>
  <w:style w:type="paragraph" w:styleId="845" w:customStyle="1">
    <w:name w:val="Default"/>
    <w:rPr>
      <w:rFonts w:ascii="Arial" w:hAnsi="Arial" w:cs="Arial"/>
      <w:color w:val="000000"/>
      <w:sz w:val="24"/>
      <w:szCs w:val="24"/>
    </w:rPr>
    <w:pPr>
      <w:pBdr>
        <w:left w:val="none" w:sz="0" w:space="0" w:color="auto"/>
        <w:top w:val="none" w:sz="0" w:space="0" w:color="auto"/>
        <w:right w:val="none" w:sz="0" w:space="0" w:color="auto"/>
        <w:bottom w:val="none" w:sz="0" w:space="0" w:color="auto"/>
        <w:between w:val="none" w:sz="0" w:space="0" w:color="auto"/>
      </w:pBdr>
    </w:pPr>
  </w:style>
  <w:style w:type="paragraph" w:styleId="846" w:customStyle="1">
    <w:name w:val="Compact"/>
    <w:basedOn w:val="821"/>
    <w:qFormat/>
    <w:rPr>
      <w:rFonts w:cs="Times New Roman" w:eastAsia="Times New Roman"/>
      <w:lang w:val="en-US"/>
    </w:rPr>
    <w:pPr>
      <w:jc w:val="both"/>
    </w:pPr>
  </w:style>
  <w:style w:type="paragraph" w:styleId="847" w:customStyle="1">
    <w:name w:val="First Paragraph"/>
    <w:basedOn w:val="821"/>
    <w:next w:val="821"/>
    <w:qFormat/>
    <w:rPr>
      <w:rFonts w:cs="Times New Roman" w:eastAsia="Times New Roman"/>
      <w:sz w:val="22"/>
      <w:lang w:val="en-US"/>
    </w:rPr>
    <w:pPr>
      <w:jc w:val="both"/>
      <w:spacing w:after="120" w:before="120"/>
    </w:pPr>
  </w:style>
  <w:style w:type="character" w:styleId="848" w:customStyle="1">
    <w:name w:val="DataTypeTok"/>
    <w:basedOn w:val="818"/>
    <w:rPr>
      <w:rFonts w:ascii="Consolas" w:hAnsi="Consolas"/>
      <w:i/>
      <w:color w:val="902000"/>
      <w:sz w:val="22"/>
    </w:rPr>
  </w:style>
  <w:style w:type="paragraph" w:styleId="849">
    <w:name w:val="caption"/>
    <w:basedOn w:val="808"/>
    <w:next w:val="808"/>
    <w:link w:val="850"/>
    <w:qFormat/>
    <w:rPr>
      <w:i/>
      <w:iCs/>
      <w:color w:val="1F497D" w:themeColor="text2"/>
      <w:sz w:val="18"/>
      <w:szCs w:val="18"/>
    </w:rPr>
    <w:pPr>
      <w:spacing w:after="200"/>
    </w:pPr>
  </w:style>
  <w:style w:type="character" w:styleId="850" w:customStyle="1">
    <w:name w:val="Caption Char"/>
    <w:basedOn w:val="818"/>
    <w:link w:val="849"/>
    <w:rPr>
      <w:i/>
      <w:iCs/>
      <w:color w:val="1F497D" w:themeColor="text2"/>
      <w:sz w:val="18"/>
      <w:szCs w:val="18"/>
    </w:rPr>
  </w:style>
  <w:style w:type="paragraph" w:styleId="851" w:customStyle="1">
    <w:name w:val="Table Caption"/>
    <w:basedOn w:val="849"/>
    <w:rPr>
      <w:rFonts w:cs="Times New Roman" w:eastAsia="Times New Roman"/>
      <w:iCs w:val="false"/>
      <w:color w:val="auto"/>
      <w:sz w:val="22"/>
      <w:szCs w:val="24"/>
    </w:rPr>
    <w:pPr>
      <w:jc w:val="center"/>
      <w:keepNext/>
      <w:spacing w:after="120" w:before="240"/>
    </w:pPr>
  </w:style>
  <w:style w:type="character" w:styleId="852" w:customStyle="1">
    <w:name w:val="Verbatim Char"/>
    <w:basedOn w:val="850"/>
    <w:link w:val="853"/>
    <w:rPr>
      <w:rFonts w:ascii="Sabon Next LT Pro" w:hAnsi="Sabon Next LT Pro"/>
      <w:i/>
      <w:iCs w:val="false"/>
      <w:color w:val="1F497D" w:themeColor="text2"/>
      <w:sz w:val="22"/>
      <w:szCs w:val="18"/>
    </w:rPr>
  </w:style>
  <w:style w:type="paragraph" w:styleId="853" w:customStyle="1">
    <w:name w:val="Source Code"/>
    <w:basedOn w:val="808"/>
    <w:next w:val="821"/>
    <w:link w:val="852"/>
    <w:rPr>
      <w:rFonts w:ascii="Sabon Next LT Pro" w:hAnsi="Sabon Next LT Pro"/>
      <w:i/>
      <w:sz w:val="22"/>
      <w:szCs w:val="20"/>
    </w:rPr>
    <w:pPr>
      <w:ind w:left="2835"/>
      <w:jc w:val="both"/>
      <w:spacing w:after="120"/>
    </w:pPr>
  </w:style>
  <w:style w:type="character" w:styleId="854" w:customStyle="1">
    <w:name w:val="Header Char"/>
    <w:basedOn w:val="818"/>
    <w:link w:val="823"/>
    <w:rPr>
      <w:sz w:val="24"/>
      <w:szCs w:val="24"/>
    </w:rPr>
  </w:style>
  <w:style w:type="paragraph" w:styleId="855">
    <w:name w:val="annotation text"/>
    <w:basedOn w:val="808"/>
    <w:link w:val="857"/>
    <w:uiPriority w:val="99"/>
    <w:rPr>
      <w:sz w:val="20"/>
      <w:szCs w:val="20"/>
    </w:rPr>
  </w:style>
  <w:style w:type="character" w:styleId="856" w:customStyle="1">
    <w:name w:val="Body Text Char"/>
    <w:basedOn w:val="818"/>
    <w:link w:val="821"/>
    <w:rPr>
      <w:sz w:val="24"/>
      <w:szCs w:val="24"/>
      <w:lang w:val="fr-BE"/>
    </w:rPr>
  </w:style>
  <w:style w:type="character" w:styleId="857" w:customStyle="1">
    <w:name w:val="Comment Text Char"/>
    <w:basedOn w:val="818"/>
    <w:link w:val="855"/>
    <w:uiPriority w:val="99"/>
  </w:style>
  <w:style w:type="paragraph" w:styleId="858">
    <w:name w:val="annotation subject"/>
    <w:basedOn w:val="855"/>
    <w:next w:val="855"/>
    <w:link w:val="859"/>
    <w:uiPriority w:val="99"/>
    <w:rPr>
      <w:b/>
      <w:bCs/>
    </w:rPr>
  </w:style>
  <w:style w:type="character" w:styleId="859" w:customStyle="1">
    <w:name w:val="Comment Subject Char"/>
    <w:basedOn w:val="857"/>
    <w:link w:val="858"/>
    <w:uiPriority w:val="99"/>
    <w:rPr>
      <w:b/>
      <w:bCs/>
    </w:rPr>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header" Target="header1.xml" /><Relationship Id="rId9" Type="http://schemas.openxmlformats.org/officeDocument/2006/relationships/header" Target="header2.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image" Target="media/image2.jpg"/><Relationship Id="rId13" Type="http://schemas.openxmlformats.org/officeDocument/2006/relationships/hyperlink" Target="mailto:IRSD-KHID-WTOD-DIR-DL@mil.be" TargetMode="External"/><Relationship Id="rId14" Type="http://schemas.openxmlformats.org/officeDocument/2006/relationships/image" Target="media/image3.emf"/><Relationship Id="rId15" Type="http://schemas.openxmlformats.org/officeDocument/2006/relationships/comments" Target="comments.xml" /><Relationship Id="rId16" Type="http://schemas.microsoft.com/office/2011/relationships/commentsExtended" Target="commentsExtended.xml" /><Relationship Id="rId17" Type="http://schemas.microsoft.com/office/2016/09/relationships/commentsIds" Target="commentsIds.xml" /><Relationship Id="rId18" Type="http://schemas.microsoft.com/office/2011/relationships/people" Target="people.xml" /></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 Id="rId1" Type="http://schemas.openxmlformats.org/officeDocument/2006/relationships/image" Target="media/image1.png"/></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Dutch (scalable)"/>
        <a:ea typeface="Times New Roman"/>
        <a:cs typeface="Dutch (scalable)"/>
      </a:majorFont>
      <a:minorFont>
        <a:latin typeface="Times New Roman"/>
        <a:ea typeface="Times New Roman"/>
        <a:cs typeface="Times New Roman"/>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0">
          <a:schemeClr val="accent1"/>
        </a:lnRef>
        <a:fillRef idx="0">
          <a:schemeClr val="accent1"/>
        </a:fillRef>
        <a:effectRef idx="0">
          <a:schemeClr val="accent1"/>
        </a:effectRef>
        <a:fontRef idx="minor">
          <a:schemeClr val="lt1"/>
        </a:fontRef>
      </a:style>
    </a:spDef>
  </a:objectDefaults>
</a:theme>
</file>

<file path=docProps/app.xml><?xml version="1.0" encoding="utf-8"?>
<Properties xmlns="http://schemas.openxmlformats.org/officeDocument/2006/extended-properties" xmlns:vt="http://schemas.openxmlformats.org/officeDocument/2006/docPropsVTypes">
  <Application>ONLYOFFICE/5.4.2.30</Application>
  <Company>M3S</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Note_F.dot</dc:title>
  <dc:subject/>
  <dc:creator>marcel.jp</dc:creator>
  <cp:keywords/>
  <dc:description/>
  <cp:revision>21</cp:revision>
  <dcterms:created xsi:type="dcterms:W3CDTF">2020-03-13T17:10:00Z</dcterms:created>
  <dcterms:modified xsi:type="dcterms:W3CDTF">2020-03-15T10:08:35Z</dcterms:modified>
</cp:coreProperties>
</file>